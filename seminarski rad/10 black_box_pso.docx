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5139" w14:textId="77777777"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" w:hanging="5"/>
        <w:rPr>
          <w:sz w:val="48"/>
          <w:szCs w:val="48"/>
        </w:rPr>
      </w:pPr>
      <w:bookmarkStart w:id="0" w:name="_Hlk68290869"/>
      <w:r w:rsidRPr="0093608D">
        <w:rPr>
          <w:i/>
          <w:sz w:val="48"/>
          <w:szCs w:val="48"/>
        </w:rPr>
        <w:t>Black box</w:t>
      </w:r>
      <w:r w:rsidRPr="0093608D">
        <w:rPr>
          <w:sz w:val="48"/>
          <w:szCs w:val="48"/>
        </w:rPr>
        <w:t xml:space="preserve"> </w:t>
      </w:r>
      <w:proofErr w:type="spellStart"/>
      <w:r w:rsidRPr="0093608D">
        <w:rPr>
          <w:sz w:val="48"/>
          <w:szCs w:val="48"/>
        </w:rPr>
        <w:t>оптимизација</w:t>
      </w:r>
      <w:proofErr w:type="spellEnd"/>
      <w:r w:rsidRPr="0093608D">
        <w:rPr>
          <w:sz w:val="48"/>
          <w:szCs w:val="48"/>
        </w:rPr>
        <w:t xml:space="preserve"> </w:t>
      </w:r>
      <w:r w:rsidRPr="0093608D">
        <w:rPr>
          <w:i/>
          <w:sz w:val="48"/>
          <w:szCs w:val="48"/>
        </w:rPr>
        <w:t>PSO</w:t>
      </w:r>
      <w:r w:rsidRPr="0093608D">
        <w:rPr>
          <w:sz w:val="48"/>
          <w:szCs w:val="48"/>
        </w:rPr>
        <w:t xml:space="preserve"> </w:t>
      </w:r>
      <w:proofErr w:type="spellStart"/>
      <w:r w:rsidRPr="0093608D">
        <w:rPr>
          <w:sz w:val="48"/>
          <w:szCs w:val="48"/>
        </w:rPr>
        <w:t>алгоритмом</w:t>
      </w:r>
      <w:proofErr w:type="spellEnd"/>
    </w:p>
    <w:p w14:paraId="5165CCD3" w14:textId="77777777" w:rsidR="00035159" w:rsidRPr="0093608D" w:rsidRDefault="00E73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2"/>
          <w:szCs w:val="22"/>
        </w:rPr>
      </w:pPr>
      <w:proofErr w:type="spellStart"/>
      <w:r w:rsidRPr="0093608D">
        <w:rPr>
          <w:sz w:val="22"/>
          <w:szCs w:val="22"/>
        </w:rPr>
        <w:t>Душан</w:t>
      </w:r>
      <w:proofErr w:type="spellEnd"/>
      <w:r w:rsidRPr="0093608D">
        <w:rPr>
          <w:sz w:val="22"/>
          <w:szCs w:val="22"/>
        </w:rPr>
        <w:t xml:space="preserve"> </w:t>
      </w:r>
      <w:proofErr w:type="spellStart"/>
      <w:r w:rsidRPr="0093608D">
        <w:rPr>
          <w:sz w:val="22"/>
          <w:szCs w:val="22"/>
        </w:rPr>
        <w:t>Бркић</w:t>
      </w:r>
      <w:proofErr w:type="spellEnd"/>
      <w:r w:rsidRPr="0093608D">
        <w:rPr>
          <w:sz w:val="22"/>
          <w:szCs w:val="22"/>
        </w:rPr>
        <w:t xml:space="preserve">, </w:t>
      </w:r>
      <w:proofErr w:type="spellStart"/>
      <w:r w:rsidRPr="0093608D">
        <w:rPr>
          <w:sz w:val="22"/>
          <w:szCs w:val="22"/>
        </w:rPr>
        <w:t>Филип</w:t>
      </w:r>
      <w:proofErr w:type="spellEnd"/>
      <w:r w:rsidRPr="0093608D">
        <w:rPr>
          <w:sz w:val="22"/>
          <w:szCs w:val="22"/>
        </w:rPr>
        <w:t xml:space="preserve"> </w:t>
      </w:r>
      <w:proofErr w:type="spellStart"/>
      <w:r w:rsidRPr="0093608D">
        <w:rPr>
          <w:sz w:val="22"/>
          <w:szCs w:val="22"/>
        </w:rPr>
        <w:t>Живанац</w:t>
      </w:r>
      <w:proofErr w:type="spellEnd"/>
      <w:r w:rsidRPr="0093608D">
        <w:rPr>
          <w:sz w:val="22"/>
          <w:szCs w:val="22"/>
        </w:rPr>
        <w:t xml:space="preserve">, </w:t>
      </w:r>
      <w:proofErr w:type="spellStart"/>
      <w:r w:rsidRPr="0093608D">
        <w:rPr>
          <w:sz w:val="22"/>
          <w:szCs w:val="22"/>
        </w:rPr>
        <w:t>Ласло</w:t>
      </w:r>
      <w:proofErr w:type="spellEnd"/>
      <w:r w:rsidRPr="0093608D">
        <w:rPr>
          <w:sz w:val="22"/>
          <w:szCs w:val="22"/>
        </w:rPr>
        <w:t xml:space="preserve"> </w:t>
      </w:r>
      <w:proofErr w:type="spellStart"/>
      <w:r w:rsidRPr="0093608D">
        <w:rPr>
          <w:sz w:val="22"/>
          <w:szCs w:val="22"/>
        </w:rPr>
        <w:t>Сабади</w:t>
      </w:r>
      <w:proofErr w:type="spellEnd"/>
      <w:r w:rsidRPr="0093608D">
        <w:rPr>
          <w:sz w:val="22"/>
          <w:szCs w:val="22"/>
        </w:rPr>
        <w:t xml:space="preserve"> </w:t>
      </w:r>
      <w:proofErr w:type="spellStart"/>
      <w:r w:rsidRPr="0093608D">
        <w:rPr>
          <w:sz w:val="22"/>
          <w:szCs w:val="22"/>
        </w:rPr>
        <w:t>Барањи</w:t>
      </w:r>
      <w:proofErr w:type="spellEnd"/>
    </w:p>
    <w:p w14:paraId="496FA1AE" w14:textId="77777777" w:rsidR="00035159" w:rsidRPr="00FD69BC" w:rsidRDefault="00E73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ru-RU"/>
        </w:rPr>
      </w:pPr>
      <w:r w:rsidRPr="00FD69BC">
        <w:rPr>
          <w:lang w:val="ru-RU"/>
        </w:rPr>
        <w:t>Департман за рачунарство и информатику</w:t>
      </w:r>
    </w:p>
    <w:p w14:paraId="5A9A60AF" w14:textId="77777777" w:rsidR="00035159" w:rsidRPr="00FD69BC" w:rsidRDefault="00E73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ru-RU"/>
        </w:rPr>
      </w:pPr>
      <w:r w:rsidRPr="00FD69BC">
        <w:rPr>
          <w:lang w:val="ru-RU"/>
        </w:rPr>
        <w:t>Факултет техничких наука, Универзитет у Новом Саду</w:t>
      </w:r>
    </w:p>
    <w:p w14:paraId="6F7BF68F" w14:textId="77777777" w:rsidR="00035159" w:rsidRPr="00FD69BC" w:rsidRDefault="00E737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ru-RU"/>
        </w:rPr>
      </w:pPr>
      <w:r w:rsidRPr="00FD69BC">
        <w:rPr>
          <w:lang w:val="ru-RU"/>
        </w:rPr>
        <w:t>Нови Сад, Србија</w:t>
      </w:r>
    </w:p>
    <w:p w14:paraId="01AEB5C1" w14:textId="77777777" w:rsidR="00035159" w:rsidRPr="00FD69BC" w:rsidRDefault="00035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ru-RU"/>
        </w:rPr>
        <w:sectPr w:rsidR="00035159" w:rsidRPr="00FD69B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/>
          <w:pgMar w:top="1080" w:right="734" w:bottom="2434" w:left="734" w:header="720" w:footer="720" w:gutter="0"/>
          <w:pgNumType w:start="1"/>
          <w:cols w:space="720"/>
        </w:sectPr>
      </w:pPr>
    </w:p>
    <w:p w14:paraId="267F4C83" w14:textId="77777777" w:rsidR="00035159" w:rsidRPr="00FD69BC" w:rsidRDefault="00035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left"/>
        <w:rPr>
          <w:color w:val="000000"/>
          <w:lang w:val="ru-RU"/>
        </w:rPr>
      </w:pPr>
    </w:p>
    <w:p w14:paraId="7CA6F530" w14:textId="77777777" w:rsidR="00035159" w:rsidRPr="00FD69BC" w:rsidRDefault="00035159">
      <w:pPr>
        <w:tabs>
          <w:tab w:val="left" w:pos="216"/>
        </w:tabs>
        <w:ind w:left="0" w:hanging="2"/>
        <w:jc w:val="left"/>
        <w:rPr>
          <w:smallCaps/>
          <w:lang w:val="ru-RU"/>
        </w:rPr>
      </w:pPr>
    </w:p>
    <w:p w14:paraId="2C191ABD" w14:textId="77777777" w:rsidR="00035159" w:rsidRPr="00FD69BC" w:rsidRDefault="00035159">
      <w:pPr>
        <w:tabs>
          <w:tab w:val="left" w:pos="216"/>
        </w:tabs>
        <w:ind w:left="0" w:hanging="2"/>
        <w:jc w:val="left"/>
        <w:rPr>
          <w:smallCaps/>
          <w:lang w:val="ru-RU"/>
        </w:rPr>
        <w:sectPr w:rsidR="00035159" w:rsidRPr="00FD69BC">
          <w:type w:val="continuous"/>
          <w:pgSz w:w="11909" w:h="16834"/>
          <w:pgMar w:top="1080" w:right="734" w:bottom="2434" w:left="734" w:header="720" w:footer="720" w:gutter="0"/>
          <w:cols w:space="720"/>
        </w:sectPr>
      </w:pPr>
    </w:p>
    <w:p w14:paraId="5A239881" w14:textId="77777777" w:rsidR="00035159" w:rsidRPr="00FD69BC" w:rsidRDefault="00E7373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 w:hanging="2"/>
        <w:jc w:val="both"/>
        <w:rPr>
          <w:b/>
          <w:color w:val="000000"/>
          <w:sz w:val="18"/>
          <w:szCs w:val="18"/>
          <w:lang w:val="ru-RU"/>
        </w:rPr>
      </w:pPr>
      <w:r w:rsidRPr="00FD69BC">
        <w:rPr>
          <w:b/>
          <w:i/>
          <w:sz w:val="18"/>
          <w:szCs w:val="18"/>
          <w:lang w:val="ru-RU"/>
        </w:rPr>
        <w:t>Апстракт</w:t>
      </w:r>
      <w:r w:rsidRPr="00FD69BC">
        <w:rPr>
          <w:b/>
          <w:color w:val="000000"/>
          <w:sz w:val="18"/>
          <w:szCs w:val="18"/>
          <w:lang w:val="ru-RU"/>
        </w:rPr>
        <w:t>—</w:t>
      </w:r>
      <w:r w:rsidR="003320BB" w:rsidRPr="00FD69BC">
        <w:rPr>
          <w:b/>
          <w:sz w:val="18"/>
          <w:szCs w:val="18"/>
          <w:lang w:val="ru-RU"/>
        </w:rPr>
        <w:t>О</w:t>
      </w:r>
      <w:r w:rsidRPr="00FD69BC">
        <w:rPr>
          <w:b/>
          <w:sz w:val="18"/>
          <w:szCs w:val="18"/>
          <w:lang w:val="ru-RU"/>
        </w:rPr>
        <w:t>в</w:t>
      </w:r>
      <w:r w:rsidR="003320BB" w:rsidRPr="00FD69BC">
        <w:rPr>
          <w:b/>
          <w:sz w:val="18"/>
          <w:szCs w:val="18"/>
          <w:lang w:val="ru-RU"/>
        </w:rPr>
        <w:t>ај</w:t>
      </w:r>
      <w:r w:rsidRPr="00FD69BC">
        <w:rPr>
          <w:b/>
          <w:sz w:val="18"/>
          <w:szCs w:val="18"/>
          <w:lang w:val="ru-RU"/>
        </w:rPr>
        <w:t xml:space="preserve"> рад представља</w:t>
      </w:r>
      <w:r w:rsidR="003320BB" w:rsidRPr="00FD69BC">
        <w:rPr>
          <w:b/>
          <w:sz w:val="18"/>
          <w:szCs w:val="18"/>
          <w:lang w:val="ru-RU"/>
        </w:rPr>
        <w:t xml:space="preserve"> примену</w:t>
      </w:r>
      <w:r w:rsidRPr="00FD69BC">
        <w:rPr>
          <w:b/>
          <w:sz w:val="18"/>
          <w:szCs w:val="18"/>
          <w:lang w:val="ru-RU"/>
        </w:rPr>
        <w:t xml:space="preserve"> </w:t>
      </w:r>
      <w:r w:rsidRPr="006D44C1">
        <w:rPr>
          <w:b/>
          <w:iCs/>
          <w:sz w:val="18"/>
          <w:szCs w:val="18"/>
        </w:rPr>
        <w:t>PSO</w:t>
      </w:r>
      <w:r w:rsidR="00080150" w:rsidRPr="00FD69BC">
        <w:rPr>
          <w:b/>
          <w:i/>
          <w:sz w:val="18"/>
          <w:szCs w:val="18"/>
          <w:lang w:val="ru-RU"/>
        </w:rPr>
        <w:t xml:space="preserve"> </w:t>
      </w:r>
      <w:r w:rsidR="00080150" w:rsidRPr="00FD69BC">
        <w:rPr>
          <w:b/>
          <w:iCs/>
          <w:sz w:val="18"/>
          <w:szCs w:val="18"/>
          <w:lang w:val="ru-RU"/>
        </w:rPr>
        <w:t>(</w:t>
      </w:r>
      <w:r w:rsidR="00080150">
        <w:rPr>
          <w:b/>
          <w:i/>
          <w:sz w:val="18"/>
          <w:szCs w:val="18"/>
        </w:rPr>
        <w:t>Particle</w:t>
      </w:r>
      <w:r w:rsidR="00080150" w:rsidRPr="00FD69BC">
        <w:rPr>
          <w:b/>
          <w:i/>
          <w:sz w:val="18"/>
          <w:szCs w:val="18"/>
          <w:lang w:val="ru-RU"/>
        </w:rPr>
        <w:t xml:space="preserve"> </w:t>
      </w:r>
      <w:r w:rsidR="00080150">
        <w:rPr>
          <w:b/>
          <w:i/>
          <w:sz w:val="18"/>
          <w:szCs w:val="18"/>
        </w:rPr>
        <w:t>Swarm</w:t>
      </w:r>
      <w:r w:rsidR="00080150" w:rsidRPr="00FD69BC">
        <w:rPr>
          <w:b/>
          <w:i/>
          <w:sz w:val="18"/>
          <w:szCs w:val="18"/>
          <w:lang w:val="ru-RU"/>
        </w:rPr>
        <w:t xml:space="preserve"> </w:t>
      </w:r>
      <w:r w:rsidR="00080150">
        <w:rPr>
          <w:b/>
          <w:i/>
          <w:sz w:val="18"/>
          <w:szCs w:val="18"/>
        </w:rPr>
        <w:t>Optimization</w:t>
      </w:r>
      <w:r w:rsidR="00080150" w:rsidRPr="00FD69BC">
        <w:rPr>
          <w:b/>
          <w:iCs/>
          <w:sz w:val="18"/>
          <w:szCs w:val="18"/>
          <w:lang w:val="ru-RU"/>
        </w:rPr>
        <w:t>)</w:t>
      </w:r>
      <w:r w:rsidR="00080150" w:rsidRPr="00FD69BC">
        <w:rPr>
          <w:b/>
          <w:i/>
          <w:sz w:val="18"/>
          <w:szCs w:val="18"/>
          <w:lang w:val="ru-RU"/>
        </w:rPr>
        <w:t xml:space="preserve"> </w:t>
      </w:r>
      <w:r w:rsidRPr="00FD69BC">
        <w:rPr>
          <w:b/>
          <w:sz w:val="18"/>
          <w:szCs w:val="18"/>
          <w:lang w:val="ru-RU"/>
        </w:rPr>
        <w:t>алгоритма</w:t>
      </w:r>
      <w:r w:rsidR="003320BB" w:rsidRPr="00FD69BC">
        <w:rPr>
          <w:b/>
          <w:sz w:val="18"/>
          <w:szCs w:val="18"/>
          <w:lang w:val="ru-RU"/>
        </w:rPr>
        <w:t xml:space="preserve"> као решења </w:t>
      </w:r>
      <w:r w:rsidR="003320BB">
        <w:rPr>
          <w:b/>
          <w:i/>
          <w:iCs/>
          <w:sz w:val="18"/>
          <w:szCs w:val="18"/>
        </w:rPr>
        <w:t>black</w:t>
      </w:r>
      <w:r w:rsidR="003320BB" w:rsidRPr="00FD69BC">
        <w:rPr>
          <w:b/>
          <w:i/>
          <w:iCs/>
          <w:sz w:val="18"/>
          <w:szCs w:val="18"/>
          <w:lang w:val="ru-RU"/>
        </w:rPr>
        <w:t>-</w:t>
      </w:r>
      <w:r w:rsidR="003320BB">
        <w:rPr>
          <w:b/>
          <w:i/>
          <w:iCs/>
          <w:sz w:val="18"/>
          <w:szCs w:val="18"/>
        </w:rPr>
        <w:t>box</w:t>
      </w:r>
      <w:r w:rsidR="003320BB" w:rsidRPr="00FD69BC">
        <w:rPr>
          <w:b/>
          <w:i/>
          <w:iCs/>
          <w:sz w:val="18"/>
          <w:szCs w:val="18"/>
          <w:lang w:val="ru-RU"/>
        </w:rPr>
        <w:t xml:space="preserve"> </w:t>
      </w:r>
      <w:r w:rsidR="003320BB" w:rsidRPr="00FD69BC">
        <w:rPr>
          <w:b/>
          <w:sz w:val="18"/>
          <w:szCs w:val="18"/>
          <w:lang w:val="ru-RU"/>
        </w:rPr>
        <w:t>оптимизационих проблема.</w:t>
      </w:r>
      <w:r w:rsidRPr="00FD69BC">
        <w:rPr>
          <w:b/>
          <w:sz w:val="18"/>
          <w:szCs w:val="18"/>
          <w:lang w:val="ru-RU"/>
        </w:rPr>
        <w:t xml:space="preserve"> </w:t>
      </w:r>
      <w:r w:rsidR="00AD1BBF" w:rsidRPr="00FD69BC">
        <w:rPr>
          <w:b/>
          <w:sz w:val="18"/>
          <w:szCs w:val="18"/>
          <w:lang w:val="ru-RU"/>
        </w:rPr>
        <w:t>У раду</w:t>
      </w:r>
      <w:r w:rsidR="006D44C1" w:rsidRPr="00FD69BC">
        <w:rPr>
          <w:b/>
          <w:sz w:val="18"/>
          <w:szCs w:val="18"/>
          <w:lang w:val="ru-RU"/>
        </w:rPr>
        <w:t xml:space="preserve"> се</w:t>
      </w:r>
      <w:r w:rsidR="00AD1BBF" w:rsidRPr="00FD69BC">
        <w:rPr>
          <w:b/>
          <w:sz w:val="18"/>
          <w:szCs w:val="18"/>
          <w:lang w:val="ru-RU"/>
        </w:rPr>
        <w:t xml:space="preserve"> разматра</w:t>
      </w:r>
      <w:r w:rsidR="003320BB" w:rsidRPr="00FD69BC">
        <w:rPr>
          <w:b/>
          <w:sz w:val="18"/>
          <w:szCs w:val="18"/>
          <w:lang w:val="ru-RU"/>
        </w:rPr>
        <w:t xml:space="preserve"> унапређење </w:t>
      </w:r>
      <w:r w:rsidR="00080150" w:rsidRPr="00FD69BC">
        <w:rPr>
          <w:b/>
          <w:sz w:val="18"/>
          <w:szCs w:val="18"/>
          <w:lang w:val="ru-RU"/>
        </w:rPr>
        <w:t xml:space="preserve">претраживачке моћи </w:t>
      </w:r>
      <w:r w:rsidR="003320BB">
        <w:rPr>
          <w:b/>
          <w:sz w:val="18"/>
          <w:szCs w:val="18"/>
        </w:rPr>
        <w:t>PSO</w:t>
      </w:r>
      <w:r w:rsidR="003320BB" w:rsidRPr="00FD69BC">
        <w:rPr>
          <w:b/>
          <w:sz w:val="18"/>
          <w:szCs w:val="18"/>
          <w:lang w:val="ru-RU"/>
        </w:rPr>
        <w:t xml:space="preserve"> алгоритма путем</w:t>
      </w:r>
      <w:r w:rsidRPr="00FD69BC">
        <w:rPr>
          <w:b/>
          <w:sz w:val="18"/>
          <w:szCs w:val="18"/>
          <w:lang w:val="ru-RU"/>
        </w:rPr>
        <w:t xml:space="preserve"> разни</w:t>
      </w:r>
      <w:r w:rsidR="003320BB" w:rsidRPr="00FD69BC">
        <w:rPr>
          <w:b/>
          <w:sz w:val="18"/>
          <w:szCs w:val="18"/>
          <w:lang w:val="ru-RU"/>
        </w:rPr>
        <w:t>х</w:t>
      </w:r>
      <w:r w:rsidRPr="00FD69BC">
        <w:rPr>
          <w:b/>
          <w:sz w:val="18"/>
          <w:szCs w:val="18"/>
          <w:lang w:val="ru-RU"/>
        </w:rPr>
        <w:t xml:space="preserve"> </w:t>
      </w:r>
      <w:r w:rsidR="003320BB" w:rsidRPr="00FD69BC">
        <w:rPr>
          <w:b/>
          <w:sz w:val="18"/>
          <w:szCs w:val="18"/>
          <w:lang w:val="ru-RU"/>
        </w:rPr>
        <w:t xml:space="preserve">приступа </w:t>
      </w:r>
      <w:r w:rsidR="003556E5" w:rsidRPr="00FD69BC">
        <w:rPr>
          <w:b/>
          <w:sz w:val="18"/>
          <w:szCs w:val="18"/>
          <w:lang w:val="ru-RU"/>
        </w:rPr>
        <w:t xml:space="preserve">постављања </w:t>
      </w:r>
      <w:r w:rsidR="003320BB" w:rsidRPr="00FD69BC">
        <w:rPr>
          <w:b/>
          <w:sz w:val="18"/>
          <w:szCs w:val="18"/>
          <w:lang w:val="ru-RU"/>
        </w:rPr>
        <w:t>вредности</w:t>
      </w:r>
      <w:r w:rsidRPr="00FD69BC">
        <w:rPr>
          <w:b/>
          <w:sz w:val="18"/>
          <w:szCs w:val="18"/>
          <w:lang w:val="ru-RU"/>
        </w:rPr>
        <w:t xml:space="preserve"> параметара,</w:t>
      </w:r>
      <w:r w:rsidR="00AD1BBF" w:rsidRPr="00FD69BC">
        <w:rPr>
          <w:b/>
          <w:sz w:val="18"/>
          <w:szCs w:val="18"/>
          <w:lang w:val="ru-RU"/>
        </w:rPr>
        <w:t xml:space="preserve"> </w:t>
      </w:r>
      <w:r w:rsidR="003556E5" w:rsidRPr="00FD69BC">
        <w:rPr>
          <w:b/>
          <w:sz w:val="18"/>
          <w:szCs w:val="18"/>
          <w:lang w:val="ru-RU"/>
        </w:rPr>
        <w:t xml:space="preserve">хибридизацијом </w:t>
      </w:r>
      <w:r w:rsidRPr="00FD69BC">
        <w:rPr>
          <w:b/>
          <w:sz w:val="18"/>
          <w:szCs w:val="18"/>
          <w:lang w:val="ru-RU"/>
        </w:rPr>
        <w:t xml:space="preserve">са </w:t>
      </w:r>
      <w:r w:rsidR="00AD1BBF" w:rsidRPr="00FD69BC">
        <w:rPr>
          <w:b/>
          <w:sz w:val="18"/>
          <w:szCs w:val="18"/>
          <w:lang w:val="ru-RU"/>
        </w:rPr>
        <w:t>генетским алгоритмом, као и његовом паралелизацијом</w:t>
      </w:r>
      <w:r w:rsidRPr="00FD69BC">
        <w:rPr>
          <w:b/>
          <w:sz w:val="18"/>
          <w:szCs w:val="18"/>
          <w:lang w:val="ru-RU"/>
        </w:rPr>
        <w:t>. Анализирано је решење</w:t>
      </w:r>
      <w:r w:rsidR="00AD1BBF" w:rsidRPr="00FD69BC">
        <w:rPr>
          <w:b/>
          <w:sz w:val="18"/>
          <w:szCs w:val="18"/>
          <w:lang w:val="ru-RU"/>
        </w:rPr>
        <w:t xml:space="preserve"> добијеног</w:t>
      </w:r>
      <w:r w:rsidRPr="00FD69BC">
        <w:rPr>
          <w:b/>
          <w:sz w:val="18"/>
          <w:szCs w:val="18"/>
          <w:lang w:val="ru-RU"/>
        </w:rPr>
        <w:t xml:space="preserve"> </w:t>
      </w:r>
      <w:r w:rsidR="003320BB" w:rsidRPr="00FD69BC">
        <w:rPr>
          <w:b/>
          <w:sz w:val="18"/>
          <w:szCs w:val="18"/>
          <w:lang w:val="ru-RU"/>
        </w:rPr>
        <w:t xml:space="preserve">путем </w:t>
      </w:r>
      <w:r w:rsidRPr="00FD69BC">
        <w:rPr>
          <w:b/>
          <w:sz w:val="18"/>
          <w:szCs w:val="18"/>
          <w:lang w:val="ru-RU"/>
        </w:rPr>
        <w:t xml:space="preserve">обичног </w:t>
      </w:r>
      <w:r w:rsidRPr="0093608D">
        <w:rPr>
          <w:b/>
          <w:sz w:val="18"/>
          <w:szCs w:val="18"/>
        </w:rPr>
        <w:t>PSO</w:t>
      </w:r>
      <w:r w:rsidRPr="00FD69BC">
        <w:rPr>
          <w:b/>
          <w:sz w:val="18"/>
          <w:szCs w:val="18"/>
          <w:lang w:val="ru-RU"/>
        </w:rPr>
        <w:t xml:space="preserve"> алгоритма, као и </w:t>
      </w:r>
      <w:r w:rsidRPr="006D44C1">
        <w:rPr>
          <w:b/>
          <w:sz w:val="18"/>
          <w:szCs w:val="18"/>
        </w:rPr>
        <w:t>PSO</w:t>
      </w:r>
      <w:r w:rsidRPr="00FD69BC">
        <w:rPr>
          <w:b/>
          <w:sz w:val="18"/>
          <w:szCs w:val="18"/>
          <w:lang w:val="ru-RU"/>
        </w:rPr>
        <w:t>-</w:t>
      </w:r>
      <w:r w:rsidRPr="006D44C1">
        <w:rPr>
          <w:b/>
          <w:sz w:val="18"/>
          <w:szCs w:val="18"/>
        </w:rPr>
        <w:t>GA</w:t>
      </w:r>
      <w:r w:rsidRPr="00FD69BC">
        <w:rPr>
          <w:b/>
          <w:sz w:val="18"/>
          <w:szCs w:val="18"/>
          <w:lang w:val="ru-RU"/>
        </w:rPr>
        <w:t xml:space="preserve"> хибрида у решавању </w:t>
      </w:r>
      <w:r w:rsidR="00AD1BBF" w:rsidRPr="00FD69BC">
        <w:rPr>
          <w:b/>
          <w:sz w:val="18"/>
          <w:szCs w:val="18"/>
          <w:lang w:val="ru-RU"/>
        </w:rPr>
        <w:t xml:space="preserve">Химелблауовог </w:t>
      </w:r>
      <w:r w:rsidRPr="00FD69BC">
        <w:rPr>
          <w:b/>
          <w:sz w:val="18"/>
          <w:szCs w:val="18"/>
          <w:lang w:val="ru-RU"/>
        </w:rPr>
        <w:t>оптимизацион</w:t>
      </w:r>
      <w:r w:rsidR="00AD1BBF" w:rsidRPr="00FD69BC">
        <w:rPr>
          <w:b/>
          <w:sz w:val="18"/>
          <w:szCs w:val="18"/>
          <w:lang w:val="ru-RU"/>
        </w:rPr>
        <w:t>ог</w:t>
      </w:r>
      <w:r w:rsidRPr="00FD69BC">
        <w:rPr>
          <w:b/>
          <w:sz w:val="18"/>
          <w:szCs w:val="18"/>
          <w:lang w:val="ru-RU"/>
        </w:rPr>
        <w:t xml:space="preserve"> проблема</w:t>
      </w:r>
      <w:r w:rsidR="003320BB" w:rsidRPr="00FD69BC">
        <w:rPr>
          <w:b/>
          <w:sz w:val="18"/>
          <w:szCs w:val="18"/>
          <w:lang w:val="ru-RU"/>
        </w:rPr>
        <w:t>.</w:t>
      </w:r>
      <w:r w:rsidRPr="00FD69BC">
        <w:rPr>
          <w:b/>
          <w:sz w:val="18"/>
          <w:szCs w:val="18"/>
          <w:lang w:val="ru-RU"/>
        </w:rPr>
        <w:t xml:space="preserve"> </w:t>
      </w:r>
      <w:r w:rsidR="003320BB" w:rsidRPr="00FD69BC">
        <w:rPr>
          <w:b/>
          <w:sz w:val="18"/>
          <w:szCs w:val="18"/>
          <w:lang w:val="ru-RU"/>
        </w:rPr>
        <w:t>Д</w:t>
      </w:r>
      <w:r w:rsidRPr="00FD69BC">
        <w:rPr>
          <w:b/>
          <w:sz w:val="18"/>
          <w:szCs w:val="18"/>
          <w:lang w:val="ru-RU"/>
        </w:rPr>
        <w:t>искутован</w:t>
      </w:r>
      <w:r w:rsidR="00AD1BBF" w:rsidRPr="00FD69BC">
        <w:rPr>
          <w:b/>
          <w:sz w:val="18"/>
          <w:szCs w:val="18"/>
          <w:lang w:val="ru-RU"/>
        </w:rPr>
        <w:t>е</w:t>
      </w:r>
      <w:r w:rsidRPr="00FD69BC">
        <w:rPr>
          <w:b/>
          <w:sz w:val="18"/>
          <w:szCs w:val="18"/>
          <w:lang w:val="ru-RU"/>
        </w:rPr>
        <w:t xml:space="preserve"> су </w:t>
      </w:r>
      <w:r w:rsidR="00AD1BBF" w:rsidRPr="00FD69BC">
        <w:rPr>
          <w:b/>
          <w:sz w:val="18"/>
          <w:szCs w:val="18"/>
          <w:lang w:val="ru-RU"/>
        </w:rPr>
        <w:t>стратегије</w:t>
      </w:r>
      <w:r w:rsidRPr="00FD69BC">
        <w:rPr>
          <w:b/>
          <w:sz w:val="18"/>
          <w:szCs w:val="18"/>
          <w:lang w:val="ru-RU"/>
        </w:rPr>
        <w:t xml:space="preserve"> </w:t>
      </w:r>
      <w:r w:rsidR="00AD1BBF" w:rsidRPr="00FD69BC">
        <w:rPr>
          <w:b/>
          <w:sz w:val="18"/>
          <w:szCs w:val="18"/>
          <w:lang w:val="ru-RU"/>
        </w:rPr>
        <w:t>модификовања</w:t>
      </w:r>
      <w:r w:rsidR="0054006C" w:rsidRPr="00FD69BC">
        <w:rPr>
          <w:b/>
          <w:sz w:val="18"/>
          <w:szCs w:val="18"/>
          <w:lang w:val="ru-RU"/>
        </w:rPr>
        <w:t xml:space="preserve"> параметара</w:t>
      </w:r>
      <w:r w:rsidR="00AD1BBF" w:rsidRPr="00FD69BC">
        <w:rPr>
          <w:b/>
          <w:sz w:val="18"/>
          <w:szCs w:val="18"/>
          <w:lang w:val="ru-RU"/>
        </w:rPr>
        <w:t xml:space="preserve"> алгоритма</w:t>
      </w:r>
      <w:r w:rsidRPr="00FD69BC">
        <w:rPr>
          <w:b/>
          <w:sz w:val="18"/>
          <w:szCs w:val="18"/>
          <w:lang w:val="ru-RU"/>
        </w:rPr>
        <w:t>,</w:t>
      </w:r>
      <w:r w:rsidR="00AD1BBF" w:rsidRPr="00FD69BC">
        <w:rPr>
          <w:b/>
          <w:sz w:val="18"/>
          <w:szCs w:val="18"/>
          <w:lang w:val="ru-RU"/>
        </w:rPr>
        <w:t xml:space="preserve"> </w:t>
      </w:r>
      <w:r w:rsidRPr="00FD69BC">
        <w:rPr>
          <w:b/>
          <w:sz w:val="18"/>
          <w:szCs w:val="18"/>
          <w:lang w:val="ru-RU"/>
        </w:rPr>
        <w:t xml:space="preserve">као и могућност паралелизације. Проблем </w:t>
      </w:r>
      <w:r w:rsidR="0054006C">
        <w:rPr>
          <w:b/>
          <w:i/>
          <w:iCs/>
          <w:sz w:val="18"/>
          <w:szCs w:val="18"/>
        </w:rPr>
        <w:t>black</w:t>
      </w:r>
      <w:r w:rsidR="0054006C" w:rsidRPr="00FD69BC">
        <w:rPr>
          <w:b/>
          <w:i/>
          <w:iCs/>
          <w:sz w:val="18"/>
          <w:szCs w:val="18"/>
          <w:lang w:val="ru-RU"/>
        </w:rPr>
        <w:t>-</w:t>
      </w:r>
      <w:r w:rsidR="0054006C">
        <w:rPr>
          <w:b/>
          <w:i/>
          <w:iCs/>
          <w:sz w:val="18"/>
          <w:szCs w:val="18"/>
        </w:rPr>
        <w:t>box</w:t>
      </w:r>
      <w:r w:rsidR="0054006C" w:rsidRPr="00FD69BC">
        <w:rPr>
          <w:b/>
          <w:i/>
          <w:iCs/>
          <w:sz w:val="18"/>
          <w:szCs w:val="18"/>
          <w:lang w:val="ru-RU"/>
        </w:rPr>
        <w:t xml:space="preserve"> </w:t>
      </w:r>
      <w:r w:rsidRPr="00FD69BC">
        <w:rPr>
          <w:b/>
          <w:sz w:val="18"/>
          <w:szCs w:val="18"/>
          <w:lang w:val="ru-RU"/>
        </w:rPr>
        <w:t>оптимизације се често јавља у индустрији и економији. Конкретно</w:t>
      </w:r>
      <w:r w:rsidR="003320BB" w:rsidRPr="00FD69BC">
        <w:rPr>
          <w:b/>
          <w:sz w:val="18"/>
          <w:szCs w:val="18"/>
          <w:lang w:val="ru-RU"/>
        </w:rPr>
        <w:t>,</w:t>
      </w:r>
      <w:r w:rsidRPr="00FD69BC">
        <w:rPr>
          <w:b/>
          <w:sz w:val="18"/>
          <w:szCs w:val="18"/>
          <w:lang w:val="ru-RU"/>
        </w:rPr>
        <w:t xml:space="preserve"> у еконимији, функције </w:t>
      </w:r>
      <w:r w:rsidR="003320BB" w:rsidRPr="00FD69BC">
        <w:rPr>
          <w:b/>
          <w:sz w:val="18"/>
          <w:szCs w:val="18"/>
          <w:lang w:val="ru-RU"/>
        </w:rPr>
        <w:t>које оптимизујемо</w:t>
      </w:r>
      <w:r w:rsidRPr="00FD69BC">
        <w:rPr>
          <w:b/>
          <w:sz w:val="18"/>
          <w:szCs w:val="18"/>
          <w:lang w:val="ru-RU"/>
        </w:rPr>
        <w:t xml:space="preserve"> </w:t>
      </w:r>
      <w:r w:rsidR="003556E5" w:rsidRPr="00FD69BC">
        <w:rPr>
          <w:b/>
          <w:sz w:val="18"/>
          <w:szCs w:val="18"/>
          <w:lang w:val="ru-RU"/>
        </w:rPr>
        <w:t xml:space="preserve">су непознате и </w:t>
      </w:r>
      <w:r w:rsidRPr="00FD69BC">
        <w:rPr>
          <w:b/>
          <w:sz w:val="18"/>
          <w:szCs w:val="18"/>
          <w:lang w:val="ru-RU"/>
        </w:rPr>
        <w:t xml:space="preserve">имају </w:t>
      </w:r>
      <w:r w:rsidR="00C7539F" w:rsidRPr="00FD69BC">
        <w:rPr>
          <w:b/>
          <w:sz w:val="18"/>
          <w:szCs w:val="18"/>
          <w:lang w:val="ru-RU"/>
        </w:rPr>
        <w:t>много</w:t>
      </w:r>
      <w:r w:rsidRPr="00FD69BC">
        <w:rPr>
          <w:b/>
          <w:sz w:val="18"/>
          <w:szCs w:val="18"/>
          <w:lang w:val="ru-RU"/>
        </w:rPr>
        <w:t xml:space="preserve"> локалних оптимума. </w:t>
      </w:r>
      <w:r w:rsidRPr="006D44C1">
        <w:rPr>
          <w:b/>
          <w:iCs/>
          <w:sz w:val="18"/>
          <w:szCs w:val="18"/>
        </w:rPr>
        <w:t>PSO</w:t>
      </w:r>
      <w:r w:rsidRPr="00FD69BC">
        <w:rPr>
          <w:b/>
          <w:i/>
          <w:sz w:val="18"/>
          <w:szCs w:val="18"/>
          <w:lang w:val="ru-RU"/>
        </w:rPr>
        <w:t xml:space="preserve"> </w:t>
      </w:r>
      <w:r w:rsidRPr="00FD69BC">
        <w:rPr>
          <w:b/>
          <w:sz w:val="18"/>
          <w:szCs w:val="18"/>
          <w:lang w:val="ru-RU"/>
        </w:rPr>
        <w:t>је по својој природи прилагођен за овакву врсту проблема</w:t>
      </w:r>
      <w:r w:rsidR="00967DF9" w:rsidRPr="00FD69BC">
        <w:rPr>
          <w:b/>
          <w:sz w:val="18"/>
          <w:szCs w:val="18"/>
          <w:lang w:val="ru-RU"/>
        </w:rPr>
        <w:t>. Покретањем основног алгоритма, стиче се иницијална представа о природи оптимизационог проблема. Према томе се може одредити даља стратегија промене алгоритма, као што су</w:t>
      </w:r>
      <w:r w:rsidR="0054006C" w:rsidRPr="00FD69BC">
        <w:rPr>
          <w:b/>
          <w:sz w:val="18"/>
          <w:szCs w:val="18"/>
          <w:lang w:val="ru-RU"/>
        </w:rPr>
        <w:t xml:space="preserve"> модификациј</w:t>
      </w:r>
      <w:r w:rsidR="00967DF9" w:rsidRPr="00FD69BC">
        <w:rPr>
          <w:b/>
          <w:sz w:val="18"/>
          <w:szCs w:val="18"/>
          <w:lang w:val="ru-RU"/>
        </w:rPr>
        <w:t>а</w:t>
      </w:r>
      <w:r w:rsidR="0054006C" w:rsidRPr="00FD69BC">
        <w:rPr>
          <w:b/>
          <w:sz w:val="18"/>
          <w:szCs w:val="18"/>
          <w:lang w:val="ru-RU"/>
        </w:rPr>
        <w:t xml:space="preserve"> параметара и хибридизациј</w:t>
      </w:r>
      <w:r w:rsidR="00967DF9" w:rsidRPr="00FD69BC">
        <w:rPr>
          <w:b/>
          <w:sz w:val="18"/>
          <w:szCs w:val="18"/>
          <w:lang w:val="ru-RU"/>
        </w:rPr>
        <w:t>а са</w:t>
      </w:r>
      <w:r w:rsidR="0054006C" w:rsidRPr="00FD69BC">
        <w:rPr>
          <w:b/>
          <w:sz w:val="18"/>
          <w:szCs w:val="18"/>
          <w:lang w:val="ru-RU"/>
        </w:rPr>
        <w:t xml:space="preserve"> другим еволутивним алгор</w:t>
      </w:r>
      <w:r w:rsidR="00623335" w:rsidRPr="00FD69BC">
        <w:rPr>
          <w:b/>
          <w:sz w:val="18"/>
          <w:szCs w:val="18"/>
          <w:lang w:val="ru-RU"/>
        </w:rPr>
        <w:t>и</w:t>
      </w:r>
      <w:r w:rsidR="0054006C" w:rsidRPr="00FD69BC">
        <w:rPr>
          <w:b/>
          <w:sz w:val="18"/>
          <w:szCs w:val="18"/>
          <w:lang w:val="ru-RU"/>
        </w:rPr>
        <w:t>тмима</w:t>
      </w:r>
      <w:r w:rsidR="00967DF9" w:rsidRPr="00FD69BC">
        <w:rPr>
          <w:b/>
          <w:sz w:val="18"/>
          <w:szCs w:val="18"/>
          <w:lang w:val="ru-RU"/>
        </w:rPr>
        <w:t>,</w:t>
      </w:r>
      <w:r w:rsidR="0054006C" w:rsidRPr="00FD69BC">
        <w:rPr>
          <w:b/>
          <w:sz w:val="18"/>
          <w:szCs w:val="18"/>
          <w:lang w:val="ru-RU"/>
        </w:rPr>
        <w:t xml:space="preserve"> </w:t>
      </w:r>
      <w:r w:rsidRPr="00FD69BC">
        <w:rPr>
          <w:b/>
          <w:sz w:val="18"/>
          <w:szCs w:val="18"/>
          <w:lang w:val="ru-RU"/>
        </w:rPr>
        <w:t>сходно задатом проблему</w:t>
      </w:r>
      <w:r w:rsidR="00C7539F" w:rsidRPr="00FD69BC">
        <w:rPr>
          <w:b/>
          <w:sz w:val="18"/>
          <w:szCs w:val="18"/>
          <w:lang w:val="ru-RU"/>
        </w:rPr>
        <w:t>,</w:t>
      </w:r>
      <w:r w:rsidRPr="00FD69BC">
        <w:rPr>
          <w:b/>
          <w:sz w:val="18"/>
          <w:szCs w:val="18"/>
          <w:lang w:val="ru-RU"/>
        </w:rPr>
        <w:t xml:space="preserve"> без великих губитака у </w:t>
      </w:r>
      <w:r w:rsidR="00C7539F" w:rsidRPr="00FD69BC">
        <w:rPr>
          <w:b/>
          <w:sz w:val="18"/>
          <w:szCs w:val="18"/>
          <w:lang w:val="ru-RU"/>
        </w:rPr>
        <w:t>брзини извршавања.</w:t>
      </w:r>
      <w:r w:rsidR="00AD1BBF" w:rsidRPr="00FD69BC">
        <w:rPr>
          <w:b/>
          <w:sz w:val="18"/>
          <w:szCs w:val="18"/>
          <w:lang w:val="ru-RU"/>
        </w:rPr>
        <w:t xml:space="preserve"> </w:t>
      </w:r>
      <w:r w:rsidR="00C7539F" w:rsidRPr="00FD69BC">
        <w:rPr>
          <w:b/>
          <w:sz w:val="18"/>
          <w:szCs w:val="18"/>
          <w:lang w:val="ru-RU"/>
        </w:rPr>
        <w:t>При томе се брзина извршавања</w:t>
      </w:r>
      <w:r w:rsidRPr="00FD69BC">
        <w:rPr>
          <w:b/>
          <w:sz w:val="18"/>
          <w:szCs w:val="18"/>
          <w:lang w:val="ru-RU"/>
        </w:rPr>
        <w:t xml:space="preserve"> </w:t>
      </w:r>
      <w:r w:rsidR="00C7539F" w:rsidRPr="00FD69BC">
        <w:rPr>
          <w:b/>
          <w:sz w:val="18"/>
          <w:szCs w:val="18"/>
          <w:lang w:val="ru-RU"/>
        </w:rPr>
        <w:t>може</w:t>
      </w:r>
      <w:r w:rsidRPr="00FD69BC">
        <w:rPr>
          <w:b/>
          <w:sz w:val="18"/>
          <w:szCs w:val="18"/>
          <w:lang w:val="ru-RU"/>
        </w:rPr>
        <w:t xml:space="preserve"> додатно побољшати паралелизацијом.</w:t>
      </w:r>
    </w:p>
    <w:p w14:paraId="229E7085" w14:textId="77777777" w:rsidR="00035159" w:rsidRPr="00FD69BC" w:rsidRDefault="00E7373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b/>
          <w:i/>
          <w:color w:val="000000"/>
          <w:sz w:val="18"/>
          <w:szCs w:val="18"/>
          <w:lang w:val="ru-RU"/>
        </w:rPr>
      </w:pPr>
      <w:r w:rsidRPr="0093608D">
        <w:rPr>
          <w:b/>
          <w:i/>
          <w:color w:val="000000"/>
          <w:sz w:val="18"/>
          <w:szCs w:val="18"/>
        </w:rPr>
        <w:t>K</w:t>
      </w:r>
      <w:r w:rsidRPr="00FD69BC">
        <w:rPr>
          <w:b/>
          <w:i/>
          <w:sz w:val="18"/>
          <w:szCs w:val="18"/>
          <w:lang w:val="ru-RU"/>
        </w:rPr>
        <w:t>ључне речи</w:t>
      </w:r>
      <w:r w:rsidRPr="00FD69BC">
        <w:rPr>
          <w:b/>
          <w:i/>
          <w:color w:val="000000"/>
          <w:sz w:val="18"/>
          <w:szCs w:val="18"/>
          <w:lang w:val="ru-RU"/>
        </w:rPr>
        <w:t>—</w:t>
      </w:r>
      <w:r w:rsidRPr="0093608D">
        <w:rPr>
          <w:b/>
          <w:i/>
          <w:sz w:val="18"/>
          <w:szCs w:val="18"/>
        </w:rPr>
        <w:t>PSO</w:t>
      </w:r>
      <w:r w:rsidRPr="00FD69BC">
        <w:rPr>
          <w:b/>
          <w:i/>
          <w:sz w:val="18"/>
          <w:szCs w:val="18"/>
          <w:lang w:val="ru-RU"/>
        </w:rPr>
        <w:t xml:space="preserve">; </w:t>
      </w:r>
      <w:r w:rsidRPr="0093608D">
        <w:rPr>
          <w:b/>
          <w:i/>
          <w:sz w:val="18"/>
          <w:szCs w:val="18"/>
        </w:rPr>
        <w:t>Particle</w:t>
      </w:r>
      <w:r w:rsidRPr="00FD69BC">
        <w:rPr>
          <w:b/>
          <w:i/>
          <w:sz w:val="18"/>
          <w:szCs w:val="18"/>
          <w:lang w:val="ru-RU"/>
        </w:rPr>
        <w:t xml:space="preserve"> </w:t>
      </w:r>
      <w:r w:rsidRPr="0093608D">
        <w:rPr>
          <w:b/>
          <w:i/>
          <w:sz w:val="18"/>
          <w:szCs w:val="18"/>
        </w:rPr>
        <w:t>Swarm</w:t>
      </w:r>
      <w:r w:rsidRPr="00FD69BC">
        <w:rPr>
          <w:b/>
          <w:i/>
          <w:sz w:val="18"/>
          <w:szCs w:val="18"/>
          <w:lang w:val="ru-RU"/>
        </w:rPr>
        <w:t xml:space="preserve"> </w:t>
      </w:r>
      <w:r w:rsidRPr="0093608D">
        <w:rPr>
          <w:b/>
          <w:i/>
          <w:sz w:val="18"/>
          <w:szCs w:val="18"/>
        </w:rPr>
        <w:t>Optimi</w:t>
      </w:r>
      <w:r w:rsidR="00623335">
        <w:rPr>
          <w:b/>
          <w:i/>
          <w:sz w:val="18"/>
          <w:szCs w:val="18"/>
        </w:rPr>
        <w:t>z</w:t>
      </w:r>
      <w:r w:rsidRPr="0093608D">
        <w:rPr>
          <w:b/>
          <w:i/>
          <w:sz w:val="18"/>
          <w:szCs w:val="18"/>
        </w:rPr>
        <w:t>ation</w:t>
      </w:r>
      <w:r w:rsidRPr="00FD69BC">
        <w:rPr>
          <w:b/>
          <w:i/>
          <w:sz w:val="18"/>
          <w:szCs w:val="18"/>
          <w:lang w:val="ru-RU"/>
        </w:rPr>
        <w:t xml:space="preserve">; </w:t>
      </w:r>
      <w:r w:rsidRPr="0093608D">
        <w:rPr>
          <w:b/>
          <w:i/>
          <w:sz w:val="18"/>
          <w:szCs w:val="18"/>
        </w:rPr>
        <w:t>PSO</w:t>
      </w:r>
      <w:r w:rsidRPr="00FD69BC">
        <w:rPr>
          <w:b/>
          <w:i/>
          <w:sz w:val="18"/>
          <w:szCs w:val="18"/>
          <w:lang w:val="ru-RU"/>
        </w:rPr>
        <w:t>-</w:t>
      </w:r>
      <w:r w:rsidRPr="0093608D">
        <w:rPr>
          <w:b/>
          <w:i/>
          <w:sz w:val="18"/>
          <w:szCs w:val="18"/>
        </w:rPr>
        <w:t>GA</w:t>
      </w:r>
      <w:r w:rsidRPr="00FD69BC">
        <w:rPr>
          <w:b/>
          <w:i/>
          <w:sz w:val="18"/>
          <w:szCs w:val="18"/>
          <w:lang w:val="ru-RU"/>
        </w:rPr>
        <w:t xml:space="preserve"> </w:t>
      </w:r>
      <w:r w:rsidRPr="0093608D">
        <w:rPr>
          <w:b/>
          <w:i/>
          <w:sz w:val="18"/>
          <w:szCs w:val="18"/>
        </w:rPr>
        <w:t>hybrid</w:t>
      </w:r>
      <w:r w:rsidRPr="00FD69BC">
        <w:rPr>
          <w:b/>
          <w:i/>
          <w:sz w:val="18"/>
          <w:szCs w:val="18"/>
          <w:lang w:val="ru-RU"/>
        </w:rPr>
        <w:t xml:space="preserve">; </w:t>
      </w:r>
      <w:r w:rsidRPr="0093608D">
        <w:rPr>
          <w:b/>
          <w:i/>
          <w:sz w:val="18"/>
          <w:szCs w:val="18"/>
        </w:rPr>
        <w:t>inertia</w:t>
      </w:r>
      <w:r w:rsidRPr="00FD69BC">
        <w:rPr>
          <w:b/>
          <w:i/>
          <w:sz w:val="18"/>
          <w:szCs w:val="18"/>
          <w:lang w:val="ru-RU"/>
        </w:rPr>
        <w:t>-</w:t>
      </w:r>
      <w:r w:rsidRPr="0093608D">
        <w:rPr>
          <w:b/>
          <w:i/>
          <w:sz w:val="18"/>
          <w:szCs w:val="18"/>
        </w:rPr>
        <w:t>weight</w:t>
      </w:r>
      <w:r w:rsidRPr="00FD69BC">
        <w:rPr>
          <w:b/>
          <w:i/>
          <w:sz w:val="18"/>
          <w:szCs w:val="18"/>
          <w:lang w:val="ru-RU"/>
        </w:rPr>
        <w:t xml:space="preserve">; </w:t>
      </w:r>
      <w:r w:rsidRPr="0093608D">
        <w:rPr>
          <w:b/>
          <w:i/>
          <w:sz w:val="18"/>
          <w:szCs w:val="18"/>
        </w:rPr>
        <w:t>PPSO</w:t>
      </w:r>
      <w:r w:rsidRPr="00FD69BC">
        <w:rPr>
          <w:b/>
          <w:i/>
          <w:sz w:val="18"/>
          <w:szCs w:val="18"/>
          <w:lang w:val="ru-RU"/>
        </w:rPr>
        <w:t xml:space="preserve">; прерана конвергенција; </w:t>
      </w:r>
      <w:r w:rsidRPr="0093608D">
        <w:rPr>
          <w:b/>
          <w:i/>
          <w:sz w:val="18"/>
          <w:szCs w:val="18"/>
        </w:rPr>
        <w:t>MPSO</w:t>
      </w:r>
      <w:r w:rsidRPr="00FD69BC">
        <w:rPr>
          <w:b/>
          <w:i/>
          <w:sz w:val="18"/>
          <w:szCs w:val="18"/>
          <w:lang w:val="ru-RU"/>
        </w:rPr>
        <w:t>; паралелизација;</w:t>
      </w:r>
    </w:p>
    <w:p w14:paraId="334F681F" w14:textId="77777777" w:rsidR="00035159" w:rsidRPr="0093608D" w:rsidRDefault="00E7373B">
      <w:pPr>
        <w:pStyle w:val="Heading1"/>
        <w:numPr>
          <w:ilvl w:val="0"/>
          <w:numId w:val="1"/>
        </w:numPr>
        <w:ind w:left="0" w:hanging="2"/>
      </w:pPr>
      <w:r w:rsidRPr="00FD69BC">
        <w:rPr>
          <w:lang w:val="ru-RU"/>
        </w:rPr>
        <w:t xml:space="preserve"> </w:t>
      </w:r>
      <w:r w:rsidRPr="0093608D">
        <w:t>Увод</w:t>
      </w:r>
    </w:p>
    <w:p w14:paraId="085A43E2" w14:textId="77777777" w:rsidR="00230EB1" w:rsidRPr="00FD69BC" w:rsidRDefault="00A456CC" w:rsidP="00230EB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Chars="0" w:left="2" w:hanging="2"/>
        <w:jc w:val="both"/>
        <w:rPr>
          <w:lang w:val="ru-RU"/>
        </w:rPr>
      </w:pPr>
      <w:r w:rsidRPr="0093608D">
        <w:tab/>
      </w:r>
      <w:r w:rsidR="0054006C">
        <w:rPr>
          <w:iCs/>
        </w:rPr>
        <w:tab/>
      </w:r>
      <w:r w:rsidR="00E7373B" w:rsidRPr="0093608D">
        <w:t xml:space="preserve">У </w:t>
      </w:r>
      <w:proofErr w:type="spellStart"/>
      <w:r w:rsidR="00E7373B" w:rsidRPr="0093608D">
        <w:t>сврху</w:t>
      </w:r>
      <w:proofErr w:type="spellEnd"/>
      <w:r w:rsidR="00E7373B" w:rsidRPr="0093608D">
        <w:t xml:space="preserve"> </w:t>
      </w:r>
      <w:proofErr w:type="spellStart"/>
      <w:r w:rsidR="00E7373B" w:rsidRPr="0093608D">
        <w:t>решавања</w:t>
      </w:r>
      <w:proofErr w:type="spellEnd"/>
      <w:r w:rsidR="00E7373B" w:rsidRPr="0093608D">
        <w:t xml:space="preserve"> </w:t>
      </w:r>
      <w:proofErr w:type="spellStart"/>
      <w:r w:rsidR="00E7373B" w:rsidRPr="0093608D">
        <w:t>комплексних</w:t>
      </w:r>
      <w:proofErr w:type="spellEnd"/>
      <w:r w:rsidR="00E7373B" w:rsidRPr="0093608D">
        <w:t xml:space="preserve"> </w:t>
      </w:r>
      <w:r w:rsidR="00F1324D" w:rsidRPr="040AE829">
        <w:rPr>
          <w:i/>
          <w:iCs/>
        </w:rPr>
        <w:t>black-</w:t>
      </w:r>
      <w:r w:rsidR="00E7373B" w:rsidRPr="040AE829">
        <w:rPr>
          <w:i/>
          <w:iCs/>
        </w:rPr>
        <w:t xml:space="preserve">box </w:t>
      </w:r>
      <w:proofErr w:type="spellStart"/>
      <w:r w:rsidR="00E7373B" w:rsidRPr="0093608D">
        <w:t>оптимизационих</w:t>
      </w:r>
      <w:proofErr w:type="spellEnd"/>
      <w:r w:rsidR="00E7373B" w:rsidRPr="0093608D">
        <w:t xml:space="preserve"> </w:t>
      </w:r>
      <w:proofErr w:type="spellStart"/>
      <w:r w:rsidR="00E7373B" w:rsidRPr="0093608D">
        <w:t>проблема</w:t>
      </w:r>
      <w:proofErr w:type="spellEnd"/>
      <w:r w:rsidR="00E7373B" w:rsidRPr="0093608D">
        <w:t xml:space="preserve"> </w:t>
      </w:r>
      <w:proofErr w:type="spellStart"/>
      <w:r w:rsidR="00E7373B" w:rsidRPr="0093608D">
        <w:t>се</w:t>
      </w:r>
      <w:proofErr w:type="spellEnd"/>
      <w:r w:rsidR="00E7373B" w:rsidRPr="0093608D">
        <w:t xml:space="preserve"> </w:t>
      </w:r>
      <w:proofErr w:type="spellStart"/>
      <w:r w:rsidR="00E7373B" w:rsidRPr="0093608D">
        <w:t>користе</w:t>
      </w:r>
      <w:proofErr w:type="spellEnd"/>
      <w:r w:rsidR="00E7373B" w:rsidRPr="0093608D">
        <w:t xml:space="preserve"> </w:t>
      </w:r>
      <w:proofErr w:type="spellStart"/>
      <w:r w:rsidR="00E7373B" w:rsidRPr="0093608D">
        <w:t>еволутивни</w:t>
      </w:r>
      <w:proofErr w:type="spellEnd"/>
      <w:r w:rsidR="00E7373B" w:rsidRPr="0093608D">
        <w:t xml:space="preserve"> </w:t>
      </w:r>
      <w:proofErr w:type="spellStart"/>
      <w:r w:rsidR="00E7373B" w:rsidRPr="0093608D">
        <w:t>алгоритми</w:t>
      </w:r>
      <w:proofErr w:type="spellEnd"/>
      <w:r w:rsidR="00E7373B" w:rsidRPr="0093608D">
        <w:t xml:space="preserve">, </w:t>
      </w:r>
      <w:proofErr w:type="spellStart"/>
      <w:r w:rsidR="00E7373B" w:rsidRPr="0093608D">
        <w:t>међу</w:t>
      </w:r>
      <w:proofErr w:type="spellEnd"/>
      <w:r w:rsidR="00E7373B" w:rsidRPr="0093608D">
        <w:t xml:space="preserve"> </w:t>
      </w:r>
      <w:proofErr w:type="spellStart"/>
      <w:r w:rsidR="00E7373B" w:rsidRPr="0093608D">
        <w:t>које</w:t>
      </w:r>
      <w:proofErr w:type="spellEnd"/>
      <w:r w:rsidR="00E7373B" w:rsidRPr="0093608D">
        <w:t xml:space="preserve"> </w:t>
      </w:r>
      <w:proofErr w:type="spellStart"/>
      <w:r w:rsidR="00E7373B" w:rsidRPr="0093608D">
        <w:t>спада</w:t>
      </w:r>
      <w:proofErr w:type="spellEnd"/>
      <w:r w:rsidR="00E7373B" w:rsidRPr="0093608D">
        <w:t xml:space="preserve"> и </w:t>
      </w:r>
      <w:r w:rsidR="00E7373B" w:rsidRPr="040AE829">
        <w:t>PSO</w:t>
      </w:r>
      <w:r w:rsidR="00B97987" w:rsidRPr="040AE829">
        <w:rPr>
          <w:i/>
          <w:iCs/>
        </w:rPr>
        <w:t xml:space="preserve"> </w:t>
      </w:r>
      <w:r w:rsidR="00B97987" w:rsidRPr="040AE829">
        <w:t>(</w:t>
      </w:r>
      <w:r w:rsidR="00B97987" w:rsidRPr="040AE829">
        <w:rPr>
          <w:i/>
          <w:iCs/>
        </w:rPr>
        <w:t>Particle Swarm Optimization</w:t>
      </w:r>
      <w:r w:rsidR="00B97987" w:rsidRPr="040AE829">
        <w:t>)</w:t>
      </w:r>
      <w:r w:rsidR="0099453F" w:rsidRPr="040AE829">
        <w:t xml:space="preserve"> [1]</w:t>
      </w:r>
      <w:r w:rsidR="00E7373B" w:rsidRPr="040AE829">
        <w:rPr>
          <w:i/>
          <w:iCs/>
        </w:rPr>
        <w:t>.</w:t>
      </w:r>
      <w:r w:rsidR="00E7373B" w:rsidRPr="0093608D">
        <w:t xml:space="preserve"> </w:t>
      </w:r>
      <w:r w:rsidR="00144EA5" w:rsidRPr="040AE829">
        <w:rPr>
          <w:i/>
          <w:iCs/>
        </w:rPr>
        <w:t>Black</w:t>
      </w:r>
      <w:r w:rsidR="00144EA5" w:rsidRPr="00FD69BC">
        <w:rPr>
          <w:i/>
          <w:iCs/>
          <w:lang w:val="ru-RU"/>
        </w:rPr>
        <w:t>-</w:t>
      </w:r>
      <w:r w:rsidR="00E7373B" w:rsidRPr="040AE829">
        <w:rPr>
          <w:i/>
          <w:iCs/>
        </w:rPr>
        <w:t>box</w:t>
      </w:r>
      <w:r w:rsidR="00E7373B" w:rsidRPr="00FD69BC">
        <w:rPr>
          <w:lang w:val="ru-RU"/>
        </w:rPr>
        <w:t xml:space="preserve"> је нама непо</w:t>
      </w:r>
      <w:r w:rsidR="00E7373B" w:rsidRPr="00FD69BC">
        <w:rPr>
          <w:i/>
          <w:iCs/>
          <w:lang w:val="ru-RU"/>
        </w:rPr>
        <w:t>з</w:t>
      </w:r>
      <w:r w:rsidR="00E7373B" w:rsidRPr="00FD69BC">
        <w:rPr>
          <w:lang w:val="ru-RU"/>
        </w:rPr>
        <w:t xml:space="preserve">ната функција, </w:t>
      </w:r>
      <w:r w:rsidR="00144EA5" w:rsidRPr="00FD69BC">
        <w:rPr>
          <w:lang w:val="ru-RU"/>
        </w:rPr>
        <w:t>чији</w:t>
      </w:r>
      <w:r w:rsidR="00E7373B" w:rsidRPr="00FD69BC">
        <w:rPr>
          <w:lang w:val="ru-RU"/>
        </w:rPr>
        <w:t xml:space="preserve"> </w:t>
      </w:r>
      <w:r w:rsidR="00144EA5" w:rsidRPr="00FD69BC">
        <w:rPr>
          <w:lang w:val="ru-RU"/>
        </w:rPr>
        <w:t>мак</w:t>
      </w:r>
      <w:r w:rsidR="00623335" w:rsidRPr="00FD69BC">
        <w:rPr>
          <w:lang w:val="ru-RU"/>
        </w:rPr>
        <w:t>с</w:t>
      </w:r>
      <w:r w:rsidR="00144EA5" w:rsidRPr="00FD69BC">
        <w:rPr>
          <w:lang w:val="ru-RU"/>
        </w:rPr>
        <w:t>имум или минимум тражимо</w:t>
      </w:r>
      <w:r w:rsidR="00E7373B" w:rsidRPr="00FD69BC">
        <w:rPr>
          <w:lang w:val="ru-RU"/>
        </w:rPr>
        <w:t xml:space="preserve">. </w:t>
      </w:r>
    </w:p>
    <w:p w14:paraId="09EAE7AF" w14:textId="77777777" w:rsidR="00230EB1" w:rsidRPr="00FD69BC" w:rsidRDefault="00230EB1" w:rsidP="00230EB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Chars="0" w:left="2" w:hanging="2"/>
        <w:jc w:val="both"/>
        <w:rPr>
          <w:lang w:val="ru-RU"/>
        </w:rPr>
      </w:pPr>
      <w:r w:rsidRPr="00FD69BC">
        <w:rPr>
          <w:iCs/>
          <w:lang w:val="ru-RU"/>
        </w:rPr>
        <w:tab/>
      </w:r>
      <w:bookmarkStart w:id="1" w:name="_Hlk68817733"/>
      <w:r w:rsidRPr="00FD69BC">
        <w:rPr>
          <w:iCs/>
          <w:lang w:val="ru-RU"/>
        </w:rPr>
        <w:tab/>
      </w:r>
      <w:bookmarkEnd w:id="1"/>
      <w:r w:rsidR="00E7373B" w:rsidRPr="0099453F">
        <w:rPr>
          <w:iCs/>
        </w:rPr>
        <w:t>PSO</w:t>
      </w:r>
      <w:r w:rsidR="00E7373B" w:rsidRPr="00FD69BC">
        <w:rPr>
          <w:lang w:val="ru-RU"/>
        </w:rPr>
        <w:t xml:space="preserve"> алгоритам нуди јединствен начин да се балансира однос између </w:t>
      </w:r>
      <w:r w:rsidR="00144EA5" w:rsidRPr="00FD69BC">
        <w:rPr>
          <w:lang w:val="ru-RU"/>
        </w:rPr>
        <w:t>робусности</w:t>
      </w:r>
      <w:r w:rsidR="00E7373B" w:rsidRPr="00FD69BC">
        <w:rPr>
          <w:lang w:val="ru-RU"/>
        </w:rPr>
        <w:t xml:space="preserve"> и перформанси</w:t>
      </w:r>
      <w:r w:rsidR="0099453F" w:rsidRPr="00FD69BC">
        <w:rPr>
          <w:lang w:val="ru-RU"/>
        </w:rPr>
        <w:t xml:space="preserve"> [1]</w:t>
      </w:r>
      <w:r w:rsidR="00E7373B" w:rsidRPr="00FD69BC">
        <w:rPr>
          <w:lang w:val="ru-RU"/>
        </w:rPr>
        <w:t>. Ман</w:t>
      </w:r>
      <w:r w:rsidRPr="00FD69BC">
        <w:rPr>
          <w:lang w:val="ru-RU"/>
        </w:rPr>
        <w:t>а</w:t>
      </w:r>
      <w:r w:rsidR="00E7373B" w:rsidRPr="00FD69BC">
        <w:rPr>
          <w:lang w:val="ru-RU"/>
        </w:rPr>
        <w:t xml:space="preserve"> овог алгоритма </w:t>
      </w:r>
      <w:r w:rsidRPr="00FD69BC">
        <w:rPr>
          <w:lang w:val="ru-RU"/>
        </w:rPr>
        <w:t xml:space="preserve">је што </w:t>
      </w:r>
      <w:r w:rsidR="00E7373B" w:rsidRPr="00FD69BC">
        <w:rPr>
          <w:lang w:val="ru-RU"/>
        </w:rPr>
        <w:t xml:space="preserve">при лошем одабиру параметара може доћи до преране конвергенције и веома дугог извршавања алгоритма. </w:t>
      </w:r>
      <w:r w:rsidRPr="00FD69BC">
        <w:rPr>
          <w:lang w:val="ru-RU"/>
        </w:rPr>
        <w:t xml:space="preserve">Да би се ово избегло, алгоритам </w:t>
      </w:r>
      <w:r w:rsidR="00E7373B" w:rsidRPr="00FD69BC">
        <w:rPr>
          <w:lang w:val="ru-RU"/>
        </w:rPr>
        <w:t xml:space="preserve">је </w:t>
      </w:r>
      <w:r w:rsidRPr="00FD69BC">
        <w:rPr>
          <w:lang w:val="ru-RU"/>
        </w:rPr>
        <w:t xml:space="preserve">потребно </w:t>
      </w:r>
      <w:r w:rsidR="00E7373B" w:rsidRPr="00FD69BC">
        <w:rPr>
          <w:lang w:val="ru-RU"/>
        </w:rPr>
        <w:t xml:space="preserve">прилагодити домену проблема. </w:t>
      </w:r>
      <w:r w:rsidRPr="00FD69BC">
        <w:rPr>
          <w:lang w:val="ru-RU"/>
        </w:rPr>
        <w:t xml:space="preserve">Адекватно прилагођавање </w:t>
      </w:r>
      <w:r w:rsidR="00E7373B" w:rsidRPr="00FD69BC">
        <w:rPr>
          <w:lang w:val="ru-RU"/>
        </w:rPr>
        <w:t>параметара оствар</w:t>
      </w:r>
      <w:r w:rsidRPr="00FD69BC">
        <w:rPr>
          <w:lang w:val="ru-RU"/>
        </w:rPr>
        <w:t>ује</w:t>
      </w:r>
      <w:r w:rsidR="00E7373B" w:rsidRPr="00FD69BC">
        <w:rPr>
          <w:lang w:val="ru-RU"/>
        </w:rPr>
        <w:t xml:space="preserve"> бољи однос између експлорације и експлоатације</w:t>
      </w:r>
      <w:r w:rsidR="0099453F" w:rsidRPr="00FD69BC">
        <w:rPr>
          <w:lang w:val="ru-RU"/>
        </w:rPr>
        <w:t>, односно између претраге простора и одабира најбољих резултата</w:t>
      </w:r>
      <w:r w:rsidR="00E7373B" w:rsidRPr="00FD69BC">
        <w:rPr>
          <w:lang w:val="ru-RU"/>
        </w:rPr>
        <w:t xml:space="preserve">. </w:t>
      </w:r>
      <w:r w:rsidR="005E170D" w:rsidRPr="00FD69BC">
        <w:rPr>
          <w:lang w:val="ru-RU"/>
        </w:rPr>
        <w:t>У раду је дискутовано побољшање алгори</w:t>
      </w:r>
      <w:r w:rsidR="00623335" w:rsidRPr="00FD69BC">
        <w:rPr>
          <w:lang w:val="ru-RU"/>
        </w:rPr>
        <w:t>т</w:t>
      </w:r>
      <w:r w:rsidR="005E170D" w:rsidRPr="00FD69BC">
        <w:rPr>
          <w:lang w:val="ru-RU"/>
        </w:rPr>
        <w:t>ма модификацијом параметра инерције</w:t>
      </w:r>
      <w:r w:rsidR="00B469C0" w:rsidRPr="00FD69BC">
        <w:rPr>
          <w:lang w:val="ru-RU"/>
        </w:rPr>
        <w:t xml:space="preserve">, </w:t>
      </w:r>
      <w:r w:rsidR="005E170D" w:rsidRPr="00FD69BC">
        <w:rPr>
          <w:lang w:val="ru-RU"/>
        </w:rPr>
        <w:t>с обзиром на домен проблема</w:t>
      </w:r>
      <w:r w:rsidR="00B469C0" w:rsidRPr="00FD69BC">
        <w:rPr>
          <w:lang w:val="ru-RU"/>
        </w:rPr>
        <w:t>.</w:t>
      </w:r>
    </w:p>
    <w:p w14:paraId="13C6C8FE" w14:textId="77777777" w:rsidR="004919A7" w:rsidRPr="00FD69BC" w:rsidRDefault="00230EB1" w:rsidP="00230EB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Chars="0" w:left="2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Паралелизација алгоритма је такође битна у случајевима</w:t>
      </w:r>
      <w:r w:rsidR="00FB720C" w:rsidRPr="00FD69BC">
        <w:rPr>
          <w:lang w:val="ru-RU"/>
        </w:rPr>
        <w:t xml:space="preserve"> вишедимензионалних функција</w:t>
      </w:r>
      <w:r w:rsidR="00E7373B" w:rsidRPr="00FD69BC">
        <w:rPr>
          <w:lang w:val="ru-RU"/>
        </w:rPr>
        <w:t>. Паралелизација омогућава расподелу задатака на више нити</w:t>
      </w:r>
      <w:r w:rsidR="004919A7" w:rsidRPr="00FD69BC">
        <w:rPr>
          <w:lang w:val="ru-RU"/>
        </w:rPr>
        <w:t xml:space="preserve"> у циљу</w:t>
      </w:r>
      <w:r w:rsidR="00E7373B" w:rsidRPr="00FD69BC">
        <w:rPr>
          <w:lang w:val="ru-RU"/>
        </w:rPr>
        <w:t xml:space="preserve"> бржег извршавања. </w:t>
      </w:r>
    </w:p>
    <w:p w14:paraId="4C197663" w14:textId="77777777" w:rsidR="00035159" w:rsidRPr="00FD69BC" w:rsidRDefault="004919A7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Chars="0" w:left="2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Одличан начин за додатно унапређење одлика алгоритма јесте и хибридизација, односно спајање </w:t>
      </w:r>
      <w:r w:rsidR="00E7373B" w:rsidRPr="00FD69BC">
        <w:rPr>
          <w:lang w:val="ru-RU"/>
        </w:rPr>
        <w:t xml:space="preserve">основног алгоритма са неком другом нелинеарном методом претраге. На тај начин се могу комбиновати предности једног и другог алгоритма и знатно унапредити моћ претраживања. У раду је описана хибридизација овог алгоритма генетским алгоритмом [5], односно </w:t>
      </w:r>
      <w:r w:rsidR="00E7373B" w:rsidRPr="00867A7D">
        <w:rPr>
          <w:iCs/>
        </w:rPr>
        <w:t>PSO</w:t>
      </w:r>
      <w:r w:rsidR="00E7373B" w:rsidRPr="00FD69BC">
        <w:rPr>
          <w:iCs/>
          <w:lang w:val="ru-RU"/>
        </w:rPr>
        <w:t>-</w:t>
      </w:r>
      <w:r w:rsidR="00E7373B" w:rsidRPr="00867A7D">
        <w:rPr>
          <w:iCs/>
        </w:rPr>
        <w:t>GA</w:t>
      </w:r>
      <w:r w:rsidR="00E7373B" w:rsidRPr="00FD69BC">
        <w:rPr>
          <w:i/>
          <w:lang w:val="ru-RU"/>
        </w:rPr>
        <w:t xml:space="preserve"> </w:t>
      </w:r>
      <w:r w:rsidR="00E7373B" w:rsidRPr="00FD69BC">
        <w:rPr>
          <w:lang w:val="ru-RU"/>
        </w:rPr>
        <w:t>[3], као и решавање вишедимензионалног оптимизационог проблема  са ограничењима [7].</w:t>
      </w:r>
    </w:p>
    <w:p w14:paraId="07DFA410" w14:textId="77777777" w:rsidR="00035159" w:rsidRPr="00EC23E3" w:rsidRDefault="00A456CC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0" w:hanging="2"/>
        <w:jc w:val="both"/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У поглављу </w:t>
      </w:r>
      <w:r w:rsidR="00AD5F3B">
        <w:fldChar w:fldCharType="begin"/>
      </w:r>
      <w:r w:rsidR="00292501" w:rsidRPr="00FD69BC">
        <w:rPr>
          <w:lang w:val="ru-RU"/>
        </w:rPr>
        <w:instrText xml:space="preserve"> </w:instrText>
      </w:r>
      <w:r w:rsidR="00292501">
        <w:instrText>REF</w:instrText>
      </w:r>
      <w:r w:rsidR="00292501" w:rsidRPr="00FD69BC">
        <w:rPr>
          <w:lang w:val="ru-RU"/>
        </w:rPr>
        <w:instrText xml:space="preserve"> _</w:instrText>
      </w:r>
      <w:r w:rsidR="00292501">
        <w:instrText>Ref</w:instrText>
      </w:r>
      <w:r w:rsidR="00292501" w:rsidRPr="00FD69BC">
        <w:rPr>
          <w:lang w:val="ru-RU"/>
        </w:rPr>
        <w:instrText>68626199 \</w:instrText>
      </w:r>
      <w:r w:rsidR="00292501">
        <w:instrText>r</w:instrText>
      </w:r>
      <w:r w:rsidR="00292501" w:rsidRPr="00FD69BC">
        <w:rPr>
          <w:lang w:val="ru-RU"/>
        </w:rPr>
        <w:instrText xml:space="preserve"> \</w:instrText>
      </w:r>
      <w:r w:rsidR="00292501">
        <w:instrText>h</w:instrText>
      </w:r>
      <w:r w:rsidR="00292501" w:rsidRPr="00FD69BC">
        <w:rPr>
          <w:lang w:val="ru-RU"/>
        </w:rPr>
        <w:instrText xml:space="preserve"> </w:instrText>
      </w:r>
      <w:r w:rsidR="00AD5F3B">
        <w:fldChar w:fldCharType="separate"/>
      </w:r>
      <w:r w:rsidR="000847A6">
        <w:t>II</w:t>
      </w:r>
      <w:r w:rsidR="00AD5F3B">
        <w:fldChar w:fldCharType="end"/>
      </w:r>
      <w:r w:rsidR="00292501" w:rsidRPr="00FD69BC">
        <w:rPr>
          <w:lang w:val="ru-RU"/>
        </w:rPr>
        <w:t xml:space="preserve"> </w:t>
      </w:r>
      <w:r w:rsidR="00E7373B" w:rsidRPr="00FD69BC">
        <w:rPr>
          <w:lang w:val="ru-RU"/>
        </w:rPr>
        <w:t xml:space="preserve">ће бити реч о основном </w:t>
      </w:r>
      <w:r w:rsidR="00B56239">
        <w:t>PSO</w:t>
      </w:r>
      <w:r w:rsidR="00B56239" w:rsidRPr="00FD69BC">
        <w:rPr>
          <w:lang w:val="ru-RU"/>
        </w:rPr>
        <w:t xml:space="preserve"> </w:t>
      </w:r>
      <w:r w:rsidR="00E7373B" w:rsidRPr="00FD69BC">
        <w:rPr>
          <w:lang w:val="ru-RU"/>
        </w:rPr>
        <w:t>алгоритму</w:t>
      </w:r>
      <w:r w:rsidR="00E7373B" w:rsidRPr="00FD69BC">
        <w:rPr>
          <w:i/>
          <w:smallCaps/>
          <w:lang w:val="ru-RU"/>
        </w:rPr>
        <w:t xml:space="preserve">. </w:t>
      </w:r>
      <w:r w:rsidR="00E7373B" w:rsidRPr="00FD69BC">
        <w:rPr>
          <w:lang w:val="ru-RU"/>
        </w:rPr>
        <w:t xml:space="preserve">Поглавље </w:t>
      </w:r>
      <w:r w:rsidR="00AD5F3B">
        <w:fldChar w:fldCharType="begin"/>
      </w:r>
      <w:r w:rsidR="00292501" w:rsidRPr="00FD69BC">
        <w:rPr>
          <w:lang w:val="ru-RU"/>
        </w:rPr>
        <w:instrText xml:space="preserve"> </w:instrText>
      </w:r>
      <w:r w:rsidR="00292501">
        <w:instrText>REF</w:instrText>
      </w:r>
      <w:r w:rsidR="00292501" w:rsidRPr="00FD69BC">
        <w:rPr>
          <w:lang w:val="ru-RU"/>
        </w:rPr>
        <w:instrText xml:space="preserve"> _</w:instrText>
      </w:r>
      <w:r w:rsidR="00292501">
        <w:instrText>Ref</w:instrText>
      </w:r>
      <w:r w:rsidR="00292501" w:rsidRPr="00FD69BC">
        <w:rPr>
          <w:lang w:val="ru-RU"/>
        </w:rPr>
        <w:instrText>68839863 \</w:instrText>
      </w:r>
      <w:r w:rsidR="00292501">
        <w:instrText>r</w:instrText>
      </w:r>
      <w:r w:rsidR="00292501" w:rsidRPr="00FD69BC">
        <w:rPr>
          <w:lang w:val="ru-RU"/>
        </w:rPr>
        <w:instrText xml:space="preserve"> \</w:instrText>
      </w:r>
      <w:r w:rsidR="00292501">
        <w:instrText>h</w:instrText>
      </w:r>
      <w:r w:rsidR="00292501" w:rsidRPr="00FD69BC">
        <w:rPr>
          <w:lang w:val="ru-RU"/>
        </w:rPr>
        <w:instrText xml:space="preserve"> </w:instrText>
      </w:r>
      <w:r w:rsidR="00AD5F3B">
        <w:fldChar w:fldCharType="separate"/>
      </w:r>
      <w:r w:rsidR="000847A6">
        <w:t>III</w:t>
      </w:r>
      <w:r w:rsidR="00AD5F3B">
        <w:fldChar w:fldCharType="end"/>
      </w:r>
      <w:r w:rsidR="00292501" w:rsidRPr="00FD69BC">
        <w:rPr>
          <w:lang w:val="ru-RU"/>
        </w:rPr>
        <w:t xml:space="preserve"> </w:t>
      </w:r>
      <w:r w:rsidR="00E7373B" w:rsidRPr="00FD69BC">
        <w:rPr>
          <w:lang w:val="ru-RU"/>
        </w:rPr>
        <w:t>садржи опис разни</w:t>
      </w:r>
      <w:r w:rsidR="00B56239" w:rsidRPr="00FD69BC">
        <w:rPr>
          <w:lang w:val="ru-RU"/>
        </w:rPr>
        <w:t>х</w:t>
      </w:r>
      <w:r w:rsidR="00E7373B" w:rsidRPr="00FD69BC">
        <w:rPr>
          <w:lang w:val="ru-RU"/>
        </w:rPr>
        <w:t xml:space="preserve"> </w:t>
      </w:r>
      <w:r w:rsidR="00B56239" w:rsidRPr="00FD69BC">
        <w:rPr>
          <w:lang w:val="ru-RU"/>
        </w:rPr>
        <w:t xml:space="preserve">приступа </w:t>
      </w:r>
      <w:r w:rsidR="00E7373B" w:rsidRPr="00FD69BC">
        <w:rPr>
          <w:lang w:val="ru-RU"/>
        </w:rPr>
        <w:t>модифик</w:t>
      </w:r>
      <w:r w:rsidR="00B56239" w:rsidRPr="00FD69BC">
        <w:rPr>
          <w:lang w:val="ru-RU"/>
        </w:rPr>
        <w:t>ације</w:t>
      </w:r>
      <w:r w:rsidR="00E7373B" w:rsidRPr="00FD69BC">
        <w:rPr>
          <w:lang w:val="ru-RU"/>
        </w:rPr>
        <w:t xml:space="preserve"> ов</w:t>
      </w:r>
      <w:r w:rsidR="00B56239" w:rsidRPr="00FD69BC">
        <w:rPr>
          <w:lang w:val="ru-RU"/>
        </w:rPr>
        <w:t>ог</w:t>
      </w:r>
      <w:r w:rsidR="00E7373B" w:rsidRPr="00FD69BC">
        <w:rPr>
          <w:lang w:val="ru-RU"/>
        </w:rPr>
        <w:t xml:space="preserve"> алгорит</w:t>
      </w:r>
      <w:r w:rsidR="00B56239" w:rsidRPr="00FD69BC">
        <w:rPr>
          <w:lang w:val="ru-RU"/>
        </w:rPr>
        <w:t>ма</w:t>
      </w:r>
      <w:r w:rsidR="00E7373B" w:rsidRPr="00FD69BC">
        <w:rPr>
          <w:lang w:val="ru-RU"/>
        </w:rPr>
        <w:t xml:space="preserve">. </w:t>
      </w:r>
      <w:r w:rsidR="00EC23E3" w:rsidRPr="00FD69BC">
        <w:rPr>
          <w:lang w:val="ru-RU"/>
        </w:rPr>
        <w:t>П</w:t>
      </w:r>
      <w:r w:rsidR="00E7373B" w:rsidRPr="00FD69BC">
        <w:rPr>
          <w:lang w:val="ru-RU"/>
        </w:rPr>
        <w:t xml:space="preserve">оглавље </w:t>
      </w:r>
      <w:r w:rsidR="00AD5F3B">
        <w:fldChar w:fldCharType="begin"/>
      </w:r>
      <w:r w:rsidR="00BB2EEA" w:rsidRPr="00FD69BC">
        <w:rPr>
          <w:lang w:val="ru-RU"/>
        </w:rPr>
        <w:instrText xml:space="preserve"> </w:instrText>
      </w:r>
      <w:r w:rsidR="00BB2EEA">
        <w:instrText>REF</w:instrText>
      </w:r>
      <w:r w:rsidR="00BB2EEA" w:rsidRPr="00FD69BC">
        <w:rPr>
          <w:lang w:val="ru-RU"/>
        </w:rPr>
        <w:instrText xml:space="preserve"> _</w:instrText>
      </w:r>
      <w:r w:rsidR="00BB2EEA">
        <w:instrText>Ref</w:instrText>
      </w:r>
      <w:r w:rsidR="00BB2EEA" w:rsidRPr="00FD69BC">
        <w:rPr>
          <w:lang w:val="ru-RU"/>
        </w:rPr>
        <w:instrText>68833666 \</w:instrText>
      </w:r>
      <w:r w:rsidR="00BB2EEA">
        <w:instrText>r</w:instrText>
      </w:r>
      <w:r w:rsidR="00BB2EEA" w:rsidRPr="00FD69BC">
        <w:rPr>
          <w:lang w:val="ru-RU"/>
        </w:rPr>
        <w:instrText xml:space="preserve"> \</w:instrText>
      </w:r>
      <w:r w:rsidR="00BB2EEA">
        <w:instrText>h</w:instrText>
      </w:r>
      <w:r w:rsidR="00BB2EEA" w:rsidRPr="00FD69BC">
        <w:rPr>
          <w:lang w:val="ru-RU"/>
        </w:rPr>
        <w:instrText xml:space="preserve"> </w:instrText>
      </w:r>
      <w:r w:rsidR="00AD5F3B">
        <w:fldChar w:fldCharType="separate"/>
      </w:r>
      <w:r w:rsidR="000847A6">
        <w:t>IV</w:t>
      </w:r>
      <w:r w:rsidR="00AD5F3B">
        <w:fldChar w:fldCharType="end"/>
      </w:r>
      <w:r w:rsidR="00E7373B" w:rsidRPr="00FD69BC">
        <w:rPr>
          <w:lang w:val="ru-RU"/>
        </w:rPr>
        <w:t xml:space="preserve"> се фокусира на могућности паралелизациј</w:t>
      </w:r>
      <w:r w:rsidR="00EC23E3" w:rsidRPr="00FD69BC">
        <w:rPr>
          <w:lang w:val="ru-RU"/>
        </w:rPr>
        <w:t>е</w:t>
      </w:r>
      <w:r w:rsidR="00E7373B" w:rsidRPr="00FD69BC">
        <w:rPr>
          <w:lang w:val="ru-RU"/>
        </w:rPr>
        <w:t xml:space="preserve"> </w:t>
      </w:r>
      <w:r w:rsidR="00EC23E3">
        <w:t>PSO</w:t>
      </w:r>
      <w:r w:rsidR="00EC23E3" w:rsidRPr="00FD69BC">
        <w:rPr>
          <w:lang w:val="ru-RU"/>
        </w:rPr>
        <w:t xml:space="preserve"> </w:t>
      </w:r>
      <w:r w:rsidR="00E7373B" w:rsidRPr="00FD69BC">
        <w:rPr>
          <w:lang w:val="ru-RU"/>
        </w:rPr>
        <w:t xml:space="preserve">алгоритма. У поглављу </w:t>
      </w:r>
      <w:r w:rsidR="00AD5F3B">
        <w:fldChar w:fldCharType="begin"/>
      </w:r>
      <w:r w:rsidR="00292501" w:rsidRPr="00FD69BC">
        <w:rPr>
          <w:lang w:val="ru-RU"/>
        </w:rPr>
        <w:instrText xml:space="preserve"> </w:instrText>
      </w:r>
      <w:r w:rsidR="00292501">
        <w:instrText>REF</w:instrText>
      </w:r>
      <w:r w:rsidR="00292501" w:rsidRPr="00FD69BC">
        <w:rPr>
          <w:lang w:val="ru-RU"/>
        </w:rPr>
        <w:instrText xml:space="preserve"> _</w:instrText>
      </w:r>
      <w:r w:rsidR="00292501">
        <w:instrText>Ref</w:instrText>
      </w:r>
      <w:r w:rsidR="00292501" w:rsidRPr="00FD69BC">
        <w:rPr>
          <w:lang w:val="ru-RU"/>
        </w:rPr>
        <w:instrText>68839901 \</w:instrText>
      </w:r>
      <w:r w:rsidR="00292501">
        <w:instrText>r</w:instrText>
      </w:r>
      <w:r w:rsidR="00292501" w:rsidRPr="00FD69BC">
        <w:rPr>
          <w:lang w:val="ru-RU"/>
        </w:rPr>
        <w:instrText xml:space="preserve"> \</w:instrText>
      </w:r>
      <w:r w:rsidR="00292501">
        <w:instrText>h</w:instrText>
      </w:r>
      <w:r w:rsidR="00292501" w:rsidRPr="00FD69BC">
        <w:rPr>
          <w:lang w:val="ru-RU"/>
        </w:rPr>
        <w:instrText xml:space="preserve"> </w:instrText>
      </w:r>
      <w:r w:rsidR="00AD5F3B">
        <w:fldChar w:fldCharType="separate"/>
      </w:r>
      <w:r w:rsidR="000847A6">
        <w:t>V</w:t>
      </w:r>
      <w:r w:rsidR="00AD5F3B">
        <w:fldChar w:fldCharType="end"/>
      </w:r>
      <w:r w:rsidR="00292501" w:rsidRPr="00FD69BC">
        <w:rPr>
          <w:lang w:val="ru-RU"/>
        </w:rPr>
        <w:t xml:space="preserve"> </w:t>
      </w:r>
      <w:r w:rsidR="00E7373B" w:rsidRPr="00FD69BC">
        <w:rPr>
          <w:lang w:val="ru-RU"/>
        </w:rPr>
        <w:t xml:space="preserve">се упознајемо са </w:t>
      </w:r>
      <w:r w:rsidR="00E7373B" w:rsidRPr="00867A7D">
        <w:rPr>
          <w:iCs/>
          <w:smallCaps/>
        </w:rPr>
        <w:t>PSO</w:t>
      </w:r>
      <w:r w:rsidR="00E7373B" w:rsidRPr="00FD69BC">
        <w:rPr>
          <w:iCs/>
          <w:smallCaps/>
          <w:lang w:val="ru-RU"/>
        </w:rPr>
        <w:t>-</w:t>
      </w:r>
      <w:r w:rsidR="00E7373B" w:rsidRPr="00867A7D">
        <w:rPr>
          <w:iCs/>
          <w:smallCaps/>
        </w:rPr>
        <w:t>GA</w:t>
      </w:r>
      <w:r w:rsidR="00E7373B" w:rsidRPr="00FD69BC">
        <w:rPr>
          <w:i/>
          <w:smallCaps/>
          <w:lang w:val="ru-RU"/>
        </w:rPr>
        <w:t xml:space="preserve"> </w:t>
      </w:r>
      <w:r w:rsidR="00E7373B" w:rsidRPr="00FD69BC">
        <w:rPr>
          <w:lang w:val="ru-RU"/>
        </w:rPr>
        <w:t>хибридним алгоритмом.</w:t>
      </w:r>
      <w:r w:rsidR="00CE48D4" w:rsidRPr="00FD69BC">
        <w:rPr>
          <w:lang w:val="ru-RU"/>
        </w:rPr>
        <w:t xml:space="preserve"> Поглавље </w:t>
      </w:r>
      <w:r w:rsidR="00AD5F3B">
        <w:fldChar w:fldCharType="begin"/>
      </w:r>
      <w:r w:rsidR="00292501" w:rsidRPr="00FD69BC">
        <w:rPr>
          <w:lang w:val="ru-RU"/>
        </w:rPr>
        <w:instrText xml:space="preserve"> </w:instrText>
      </w:r>
      <w:r w:rsidR="00292501">
        <w:instrText>REF</w:instrText>
      </w:r>
      <w:r w:rsidR="00292501" w:rsidRPr="00FD69BC">
        <w:rPr>
          <w:lang w:val="ru-RU"/>
        </w:rPr>
        <w:instrText xml:space="preserve"> _</w:instrText>
      </w:r>
      <w:r w:rsidR="00292501">
        <w:instrText>Ref</w:instrText>
      </w:r>
      <w:r w:rsidR="00292501" w:rsidRPr="00FD69BC">
        <w:rPr>
          <w:lang w:val="ru-RU"/>
        </w:rPr>
        <w:instrText>68839882 \</w:instrText>
      </w:r>
      <w:r w:rsidR="00292501">
        <w:instrText>r</w:instrText>
      </w:r>
      <w:r w:rsidR="00292501" w:rsidRPr="00FD69BC">
        <w:rPr>
          <w:lang w:val="ru-RU"/>
        </w:rPr>
        <w:instrText xml:space="preserve"> \</w:instrText>
      </w:r>
      <w:r w:rsidR="00292501">
        <w:instrText>h</w:instrText>
      </w:r>
      <w:r w:rsidR="00292501" w:rsidRPr="00FD69BC">
        <w:rPr>
          <w:lang w:val="ru-RU"/>
        </w:rPr>
        <w:instrText xml:space="preserve"> </w:instrText>
      </w:r>
      <w:r w:rsidR="00AD5F3B">
        <w:fldChar w:fldCharType="separate"/>
      </w:r>
      <w:r w:rsidR="000847A6">
        <w:t>VI</w:t>
      </w:r>
      <w:r w:rsidR="00AD5F3B">
        <w:fldChar w:fldCharType="end"/>
      </w:r>
      <w:r w:rsidR="00292501" w:rsidRPr="00FD69BC">
        <w:rPr>
          <w:lang w:val="ru-RU"/>
        </w:rPr>
        <w:t xml:space="preserve"> </w:t>
      </w:r>
      <w:r w:rsidR="00CE48D4" w:rsidRPr="00FD69BC">
        <w:rPr>
          <w:lang w:val="ru-RU"/>
        </w:rPr>
        <w:t xml:space="preserve">служи евалуацији </w:t>
      </w:r>
      <w:r w:rsidR="00292501" w:rsidRPr="00FD69BC">
        <w:rPr>
          <w:lang w:val="ru-RU"/>
        </w:rPr>
        <w:t xml:space="preserve">конфигурације </w:t>
      </w:r>
      <w:r w:rsidR="00CE48D4" w:rsidRPr="00FD69BC">
        <w:rPr>
          <w:lang w:val="ru-RU"/>
        </w:rPr>
        <w:t>нашег алгоритма над Химелблауовим оптимизационим проблемом, као и упоређивање решења са другим ауторима.</w:t>
      </w:r>
      <w:r w:rsidR="00EC23E3" w:rsidRPr="00FD69BC">
        <w:rPr>
          <w:lang w:val="ru-RU"/>
        </w:rPr>
        <w:t xml:space="preserve"> </w:t>
      </w:r>
      <w:proofErr w:type="spellStart"/>
      <w:r w:rsidR="00EC23E3">
        <w:t>Коначно</w:t>
      </w:r>
      <w:proofErr w:type="spellEnd"/>
      <w:r w:rsidR="00EC23E3">
        <w:t xml:space="preserve">, </w:t>
      </w:r>
      <w:proofErr w:type="spellStart"/>
      <w:r w:rsidR="00EC23E3">
        <w:t>поглавље</w:t>
      </w:r>
      <w:proofErr w:type="spellEnd"/>
      <w:r w:rsidR="00EC23E3">
        <w:t xml:space="preserve"> </w:t>
      </w:r>
      <w:r w:rsidR="00AD5F3B">
        <w:fldChar w:fldCharType="begin"/>
      </w:r>
      <w:r w:rsidR="00292501">
        <w:instrText xml:space="preserve"> REF _Ref68839912 \r \h </w:instrText>
      </w:r>
      <w:r w:rsidR="00AD5F3B">
        <w:fldChar w:fldCharType="separate"/>
      </w:r>
      <w:r w:rsidR="000847A6">
        <w:t>VII</w:t>
      </w:r>
      <w:r w:rsidR="00AD5F3B">
        <w:fldChar w:fldCharType="end"/>
      </w:r>
      <w:r w:rsidR="00292501">
        <w:t xml:space="preserve"> </w:t>
      </w:r>
      <w:proofErr w:type="spellStart"/>
      <w:r w:rsidR="00EC23E3">
        <w:t>закључује</w:t>
      </w:r>
      <w:proofErr w:type="spellEnd"/>
      <w:r w:rsidR="00EC23E3">
        <w:t xml:space="preserve"> </w:t>
      </w:r>
      <w:proofErr w:type="spellStart"/>
      <w:r w:rsidR="00EC23E3">
        <w:t>овај</w:t>
      </w:r>
      <w:proofErr w:type="spellEnd"/>
      <w:r w:rsidR="00EC23E3">
        <w:t xml:space="preserve"> </w:t>
      </w:r>
      <w:proofErr w:type="spellStart"/>
      <w:r w:rsidR="00EC23E3">
        <w:t>рад</w:t>
      </w:r>
      <w:proofErr w:type="spellEnd"/>
      <w:r w:rsidR="00EC23E3">
        <w:t>.</w:t>
      </w:r>
    </w:p>
    <w:p w14:paraId="29A5A31A" w14:textId="77777777" w:rsidR="00035159" w:rsidRPr="0093608D" w:rsidRDefault="00E7373B">
      <w:pPr>
        <w:pStyle w:val="Heading1"/>
        <w:numPr>
          <w:ilvl w:val="0"/>
          <w:numId w:val="1"/>
        </w:numPr>
        <w:ind w:left="0" w:hanging="2"/>
      </w:pPr>
      <w:bookmarkStart w:id="2" w:name="_Основни_PSO"/>
      <w:bookmarkStart w:id="3" w:name="_Ref68626199"/>
      <w:bookmarkEnd w:id="2"/>
      <w:r w:rsidRPr="0093608D">
        <w:t xml:space="preserve">Основни </w:t>
      </w:r>
      <w:r w:rsidRPr="0093608D">
        <w:rPr>
          <w:i/>
        </w:rPr>
        <w:t>PSO</w:t>
      </w:r>
      <w:bookmarkEnd w:id="3"/>
    </w:p>
    <w:p w14:paraId="526ED324" w14:textId="77777777" w:rsidR="00CE48D4" w:rsidRPr="00FD69BC" w:rsidRDefault="00A456CC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i/>
          <w:lang w:val="ru-RU"/>
        </w:rPr>
        <w:tab/>
      </w:r>
      <w:r w:rsidRPr="00FD69BC">
        <w:rPr>
          <w:i/>
          <w:lang w:val="ru-RU"/>
        </w:rPr>
        <w:tab/>
      </w:r>
      <w:r w:rsidR="00E7373B" w:rsidRPr="00CB246F">
        <w:rPr>
          <w:iCs/>
        </w:rPr>
        <w:t>PSO</w:t>
      </w:r>
      <w:r w:rsidR="00E7373B" w:rsidRPr="00FD69BC">
        <w:rPr>
          <w:i/>
          <w:lang w:val="ru-RU"/>
        </w:rPr>
        <w:t xml:space="preserve"> </w:t>
      </w:r>
      <w:r w:rsidR="00E7373B" w:rsidRPr="00FD69BC">
        <w:rPr>
          <w:lang w:val="ru-RU"/>
        </w:rPr>
        <w:t xml:space="preserve">[1] </w:t>
      </w:r>
      <w:r w:rsidR="00F27562" w:rsidRPr="00FD69BC">
        <w:rPr>
          <w:lang w:val="ru-RU"/>
        </w:rPr>
        <w:t xml:space="preserve">алгоритам </w:t>
      </w:r>
      <w:r w:rsidR="00E7373B" w:rsidRPr="00FD69BC">
        <w:rPr>
          <w:lang w:val="ru-RU"/>
        </w:rPr>
        <w:t>је заснован на имитацији понашања животињских скупина, односно</w:t>
      </w:r>
      <w:r w:rsidR="00F27562" w:rsidRPr="00FD69BC">
        <w:rPr>
          <w:lang w:val="ru-RU"/>
        </w:rPr>
        <w:t>,</w:t>
      </w:r>
      <w:r w:rsidR="00E7373B" w:rsidRPr="00FD69BC">
        <w:rPr>
          <w:lang w:val="ru-RU"/>
        </w:rPr>
        <w:t xml:space="preserve"> јединки у тим скупинама (јата птица и риба, ројеви инсеката итд.). </w:t>
      </w:r>
      <w:r w:rsidR="00E7373B" w:rsidRPr="00CB246F">
        <w:rPr>
          <w:iCs/>
        </w:rPr>
        <w:t>PSO</w:t>
      </w:r>
      <w:r w:rsidR="00E7373B" w:rsidRPr="00FD69BC">
        <w:rPr>
          <w:i/>
          <w:lang w:val="ru-RU"/>
        </w:rPr>
        <w:t xml:space="preserve"> </w:t>
      </w:r>
      <w:r w:rsidR="00E7373B" w:rsidRPr="00FD69BC">
        <w:rPr>
          <w:lang w:val="ru-RU"/>
        </w:rPr>
        <w:t>је еволутивна, популациона техника</w:t>
      </w:r>
      <w:r w:rsidR="00F27562" w:rsidRPr="00FD69BC">
        <w:rPr>
          <w:lang w:val="ru-RU"/>
        </w:rPr>
        <w:t>.</w:t>
      </w:r>
      <w:r w:rsidR="00E7373B" w:rsidRPr="00FD69BC">
        <w:rPr>
          <w:lang w:val="ru-RU"/>
        </w:rPr>
        <w:t xml:space="preserve"> </w:t>
      </w:r>
      <w:r w:rsidR="00F27562" w:rsidRPr="00FD69BC">
        <w:rPr>
          <w:lang w:val="ru-RU"/>
        </w:rPr>
        <w:t>С</w:t>
      </w:r>
      <w:r w:rsidR="00E7373B" w:rsidRPr="00FD69BC">
        <w:rPr>
          <w:lang w:val="ru-RU"/>
        </w:rPr>
        <w:t xml:space="preserve">куп тачака  (потенцијалних решења) посматрамо као честице, чије промене </w:t>
      </w:r>
      <w:r w:rsidR="00180545" w:rsidRPr="00FD69BC">
        <w:rPr>
          <w:lang w:val="ru-RU"/>
        </w:rPr>
        <w:t xml:space="preserve">положаја </w:t>
      </w:r>
      <w:r w:rsidR="00E7373B" w:rsidRPr="00FD69BC">
        <w:rPr>
          <w:lang w:val="ru-RU"/>
        </w:rPr>
        <w:t>посматрамо као померање позиције ус</w:t>
      </w:r>
      <w:r w:rsidR="005019AD" w:rsidRPr="00FD69BC">
        <w:rPr>
          <w:lang w:val="ru-RU"/>
        </w:rPr>
        <w:t>л</w:t>
      </w:r>
      <w:r w:rsidR="00E7373B" w:rsidRPr="00FD69BC">
        <w:rPr>
          <w:lang w:val="ru-RU"/>
        </w:rPr>
        <w:t>ед претраге.</w:t>
      </w:r>
      <w:r w:rsidR="00116943" w:rsidRPr="00FD69BC">
        <w:rPr>
          <w:lang w:val="ru-RU"/>
        </w:rPr>
        <w:t xml:space="preserve"> </w:t>
      </w:r>
    </w:p>
    <w:p w14:paraId="00A6FCD9" w14:textId="77777777" w:rsidR="003116E5" w:rsidRDefault="003116E5" w:rsidP="003116E5">
      <w:pPr>
        <w:tabs>
          <w:tab w:val="left" w:pos="288"/>
        </w:tabs>
        <w:spacing w:after="120" w:line="228" w:lineRule="auto"/>
        <w:ind w:left="0" w:hanging="2"/>
        <w:jc w:val="both"/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proofErr w:type="spellStart"/>
      <w:r w:rsidRPr="0093608D">
        <w:t>Алгоритму</w:t>
      </w:r>
      <w:proofErr w:type="spellEnd"/>
      <w:r w:rsidRPr="0093608D">
        <w:t xml:space="preserve"> </w:t>
      </w:r>
      <w:proofErr w:type="spellStart"/>
      <w:r w:rsidRPr="0093608D">
        <w:t>се</w:t>
      </w:r>
      <w:proofErr w:type="spellEnd"/>
      <w:r>
        <w:t xml:space="preserve"> </w:t>
      </w:r>
      <w:proofErr w:type="spellStart"/>
      <w:r w:rsidRPr="0093608D">
        <w:t>прослеђује</w:t>
      </w:r>
      <w:proofErr w:type="spellEnd"/>
      <w:r>
        <w:t>:</w:t>
      </w:r>
      <w:r w:rsidRPr="0093608D">
        <w:t xml:space="preserve"> </w:t>
      </w:r>
    </w:p>
    <w:p w14:paraId="213ED279" w14:textId="77777777" w:rsidR="003116E5" w:rsidRDefault="003116E5" w:rsidP="003116E5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</w:pPr>
      <w:proofErr w:type="spellStart"/>
      <w:r w:rsidRPr="003116E5">
        <w:t>број</w:t>
      </w:r>
      <w:proofErr w:type="spellEnd"/>
      <w:r w:rsidRPr="003116E5">
        <w:t xml:space="preserve"> </w:t>
      </w:r>
      <w:proofErr w:type="spellStart"/>
      <w:r w:rsidRPr="003116E5">
        <w:t>димензија</w:t>
      </w:r>
      <w:proofErr w:type="spellEnd"/>
      <w:r w:rsidRPr="003116E5">
        <w:t xml:space="preserve"> </w:t>
      </w:r>
      <w:proofErr w:type="spellStart"/>
      <w:r w:rsidRPr="003116E5">
        <w:t>оптимизационог</w:t>
      </w:r>
      <w:proofErr w:type="spellEnd"/>
      <w:r w:rsidRPr="003116E5">
        <w:t xml:space="preserve"> </w:t>
      </w:r>
      <w:proofErr w:type="spellStart"/>
      <w:r w:rsidRPr="003116E5">
        <w:t>проблема</w:t>
      </w:r>
      <w:proofErr w:type="spellEnd"/>
      <w:r w:rsidRPr="003116E5">
        <w:t xml:space="preserve">, </w:t>
      </w:r>
    </w:p>
    <w:p w14:paraId="021D23EF" w14:textId="77777777" w:rsidR="003116E5" w:rsidRDefault="003116E5" w:rsidP="003116E5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</w:pPr>
      <w:proofErr w:type="spellStart"/>
      <w:r w:rsidRPr="003116E5">
        <w:t>толеранција</w:t>
      </w:r>
      <w:proofErr w:type="spellEnd"/>
      <w:r w:rsidRPr="003116E5">
        <w:t xml:space="preserve"> </w:t>
      </w:r>
      <w:proofErr w:type="spellStart"/>
      <w:r w:rsidRPr="003116E5">
        <w:t>критеријума</w:t>
      </w:r>
      <w:proofErr w:type="spellEnd"/>
      <w:r w:rsidRPr="003116E5">
        <w:t xml:space="preserve"> </w:t>
      </w:r>
      <w:proofErr w:type="spellStart"/>
      <w:r w:rsidRPr="003116E5">
        <w:t>заустављања</w:t>
      </w:r>
      <w:proofErr w:type="spellEnd"/>
      <w:r w:rsidRPr="003116E5">
        <w:t xml:space="preserve">, </w:t>
      </w:r>
    </w:p>
    <w:p w14:paraId="32F83ABD" w14:textId="77777777" w:rsidR="003116E5" w:rsidRDefault="003116E5" w:rsidP="003116E5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</w:pPr>
      <w:proofErr w:type="spellStart"/>
      <w:r w:rsidRPr="003116E5">
        <w:t>функција</w:t>
      </w:r>
      <w:proofErr w:type="spellEnd"/>
      <w:r w:rsidRPr="003116E5">
        <w:t xml:space="preserve"> </w:t>
      </w:r>
      <w:proofErr w:type="spellStart"/>
      <w:r w:rsidRPr="003116E5">
        <w:t>за</w:t>
      </w:r>
      <w:proofErr w:type="spellEnd"/>
      <w:r w:rsidRPr="003116E5">
        <w:t xml:space="preserve"> </w:t>
      </w:r>
      <w:proofErr w:type="spellStart"/>
      <w:r w:rsidRPr="003116E5">
        <w:t>евалуацију</w:t>
      </w:r>
      <w:proofErr w:type="spellEnd"/>
      <w:r w:rsidRPr="003116E5">
        <w:t xml:space="preserve">, </w:t>
      </w:r>
    </w:p>
    <w:p w14:paraId="77F23B9D" w14:textId="77777777" w:rsidR="003116E5" w:rsidRDefault="003116E5" w:rsidP="003116E5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</w:pPr>
      <w:proofErr w:type="spellStart"/>
      <w:r w:rsidRPr="003116E5">
        <w:t>број</w:t>
      </w:r>
      <w:proofErr w:type="spellEnd"/>
      <w:r w:rsidRPr="003116E5">
        <w:t xml:space="preserve"> </w:t>
      </w:r>
      <w:proofErr w:type="spellStart"/>
      <w:r w:rsidRPr="003116E5">
        <w:t>честица</w:t>
      </w:r>
      <w:proofErr w:type="spellEnd"/>
      <w:r>
        <w:t>,</w:t>
      </w:r>
    </w:p>
    <w:p w14:paraId="22E5F228" w14:textId="77777777" w:rsidR="003116E5" w:rsidRDefault="003116E5" w:rsidP="003116E5">
      <w:pPr>
        <w:pStyle w:val="ListParagraph"/>
        <w:numPr>
          <w:ilvl w:val="0"/>
          <w:numId w:val="28"/>
        </w:numPr>
        <w:tabs>
          <w:tab w:val="left" w:pos="288"/>
        </w:tabs>
        <w:spacing w:after="120" w:line="228" w:lineRule="auto"/>
        <w:ind w:leftChars="0" w:firstLineChars="0"/>
        <w:jc w:val="both"/>
      </w:pPr>
      <w:proofErr w:type="spellStart"/>
      <w:r w:rsidRPr="003116E5">
        <w:t>максимални</w:t>
      </w:r>
      <w:proofErr w:type="spellEnd"/>
      <w:r w:rsidRPr="003116E5">
        <w:t xml:space="preserve"> </w:t>
      </w:r>
      <w:proofErr w:type="spellStart"/>
      <w:r w:rsidRPr="003116E5">
        <w:t>број</w:t>
      </w:r>
      <w:proofErr w:type="spellEnd"/>
      <w:r w:rsidRPr="003116E5">
        <w:t xml:space="preserve"> </w:t>
      </w:r>
      <w:proofErr w:type="spellStart"/>
      <w:r w:rsidRPr="003116E5">
        <w:t>итерација</w:t>
      </w:r>
      <w:proofErr w:type="spellEnd"/>
      <w:r w:rsidRPr="003116E5">
        <w:t xml:space="preserve">. </w:t>
      </w:r>
    </w:p>
    <w:p w14:paraId="6A87AAFE" w14:textId="77777777" w:rsidR="003116E5" w:rsidRDefault="003116E5" w:rsidP="003116E5">
      <w:pPr>
        <w:tabs>
          <w:tab w:val="left" w:pos="288"/>
        </w:tabs>
        <w:spacing w:after="120" w:line="228" w:lineRule="auto"/>
        <w:ind w:leftChars="0" w:left="0" w:firstLineChars="0" w:firstLine="0"/>
        <w:jc w:val="both"/>
      </w:pPr>
      <w:r>
        <w:tab/>
      </w:r>
      <w:proofErr w:type="spellStart"/>
      <w:r w:rsidRPr="003116E5">
        <w:t>Као</w:t>
      </w:r>
      <w:proofErr w:type="spellEnd"/>
      <w:r w:rsidRPr="003116E5">
        <w:t xml:space="preserve"> </w:t>
      </w:r>
      <w:proofErr w:type="spellStart"/>
      <w:r w:rsidRPr="003116E5">
        <w:t>резултат</w:t>
      </w:r>
      <w:proofErr w:type="spellEnd"/>
      <w:r w:rsidRPr="003116E5">
        <w:t xml:space="preserve"> </w:t>
      </w:r>
      <w:proofErr w:type="spellStart"/>
      <w:r w:rsidRPr="003116E5">
        <w:t>алгоритам</w:t>
      </w:r>
      <w:proofErr w:type="spellEnd"/>
      <w:r w:rsidRPr="003116E5">
        <w:t xml:space="preserve"> </w:t>
      </w:r>
      <w:proofErr w:type="spellStart"/>
      <w:r w:rsidRPr="003116E5">
        <w:t>враћа</w:t>
      </w:r>
      <w:proofErr w:type="spellEnd"/>
      <w:r>
        <w:t>:</w:t>
      </w:r>
    </w:p>
    <w:p w14:paraId="71B7B088" w14:textId="77777777" w:rsidR="003116E5" w:rsidRDefault="003116E5" w:rsidP="003116E5">
      <w:pPr>
        <w:pStyle w:val="ListParagraph"/>
        <w:numPr>
          <w:ilvl w:val="0"/>
          <w:numId w:val="29"/>
        </w:numPr>
        <w:tabs>
          <w:tab w:val="left" w:pos="288"/>
        </w:tabs>
        <w:spacing w:after="120" w:line="228" w:lineRule="auto"/>
        <w:ind w:leftChars="0" w:firstLineChars="0"/>
        <w:jc w:val="both"/>
      </w:pPr>
      <w:proofErr w:type="spellStart"/>
      <w:r w:rsidRPr="003116E5">
        <w:t>позицију</w:t>
      </w:r>
      <w:proofErr w:type="spellEnd"/>
      <w:r w:rsidRPr="003116E5">
        <w:t xml:space="preserve"> </w:t>
      </w:r>
      <w:proofErr w:type="spellStart"/>
      <w:r w:rsidRPr="003116E5">
        <w:t>оптимума</w:t>
      </w:r>
      <w:proofErr w:type="spellEnd"/>
      <w:r w:rsidRPr="003116E5">
        <w:t xml:space="preserve">, </w:t>
      </w:r>
    </w:p>
    <w:p w14:paraId="2EFC3E94" w14:textId="77777777" w:rsidR="003116E5" w:rsidRDefault="003116E5" w:rsidP="003116E5">
      <w:pPr>
        <w:pStyle w:val="ListParagraph"/>
        <w:numPr>
          <w:ilvl w:val="0"/>
          <w:numId w:val="29"/>
        </w:numPr>
        <w:tabs>
          <w:tab w:val="left" w:pos="288"/>
        </w:tabs>
        <w:spacing w:after="120" w:line="228" w:lineRule="auto"/>
        <w:ind w:leftChars="0" w:firstLineChars="0"/>
        <w:jc w:val="both"/>
      </w:pPr>
      <w:proofErr w:type="spellStart"/>
      <w:r w:rsidRPr="003116E5">
        <w:t>вредност</w:t>
      </w:r>
      <w:proofErr w:type="spellEnd"/>
      <w:r w:rsidRPr="003116E5">
        <w:t xml:space="preserve"> </w:t>
      </w:r>
      <w:proofErr w:type="spellStart"/>
      <w:r w:rsidRPr="003116E5">
        <w:t>функције</w:t>
      </w:r>
      <w:proofErr w:type="spellEnd"/>
      <w:r w:rsidRPr="003116E5">
        <w:t xml:space="preserve"> у </w:t>
      </w:r>
      <w:proofErr w:type="spellStart"/>
      <w:r w:rsidRPr="003116E5">
        <w:t>оптимуму</w:t>
      </w:r>
      <w:proofErr w:type="spellEnd"/>
      <w:r w:rsidRPr="003116E5">
        <w:t xml:space="preserve">, </w:t>
      </w:r>
    </w:p>
    <w:p w14:paraId="1DF98045" w14:textId="77777777" w:rsidR="003116E5" w:rsidRPr="003116E5" w:rsidRDefault="003116E5" w:rsidP="003116E5">
      <w:pPr>
        <w:pStyle w:val="ListParagraph"/>
        <w:numPr>
          <w:ilvl w:val="0"/>
          <w:numId w:val="29"/>
        </w:numPr>
        <w:tabs>
          <w:tab w:val="left" w:pos="288"/>
        </w:tabs>
        <w:spacing w:after="120" w:line="228" w:lineRule="auto"/>
        <w:ind w:leftChars="0" w:firstLineChars="0"/>
        <w:jc w:val="both"/>
      </w:pPr>
      <w:proofErr w:type="spellStart"/>
      <w:r w:rsidRPr="003116E5">
        <w:t>време</w:t>
      </w:r>
      <w:proofErr w:type="spellEnd"/>
      <w:r w:rsidRPr="003116E5">
        <w:t xml:space="preserve"> </w:t>
      </w:r>
      <w:proofErr w:type="spellStart"/>
      <w:r w:rsidRPr="003116E5">
        <w:t>извршавања</w:t>
      </w:r>
      <w:proofErr w:type="spellEnd"/>
      <w:r w:rsidRPr="003116E5">
        <w:t>.</w:t>
      </w:r>
    </w:p>
    <w:p w14:paraId="07BA9C01" w14:textId="77777777" w:rsidR="00035159" w:rsidRPr="0093608D" w:rsidRDefault="003116E5">
      <w:pPr>
        <w:tabs>
          <w:tab w:val="left" w:pos="288"/>
        </w:tabs>
        <w:spacing w:after="120" w:line="228" w:lineRule="auto"/>
        <w:ind w:left="0" w:hanging="2"/>
        <w:jc w:val="both"/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116943" w:rsidRPr="00FD69BC">
        <w:rPr>
          <w:lang w:val="ru-RU"/>
        </w:rPr>
        <w:t xml:space="preserve">Кораци наведеног алгоритма су иницијализација честица, рачунање њихових нових позиција, као и критеријум заустављања. </w:t>
      </w:r>
      <w:r w:rsidR="00116943">
        <w:t xml:space="preserve">У </w:t>
      </w:r>
      <w:proofErr w:type="spellStart"/>
      <w:r w:rsidR="00116943">
        <w:t>наредним</w:t>
      </w:r>
      <w:proofErr w:type="spellEnd"/>
      <w:r w:rsidR="00116943">
        <w:t xml:space="preserve"> </w:t>
      </w:r>
      <w:proofErr w:type="spellStart"/>
      <w:r w:rsidR="00116943">
        <w:t>потпоглављима</w:t>
      </w:r>
      <w:proofErr w:type="spellEnd"/>
      <w:r w:rsidR="00116943">
        <w:t xml:space="preserve"> </w:t>
      </w:r>
      <w:proofErr w:type="spellStart"/>
      <w:r w:rsidR="00116943">
        <w:t>ће</w:t>
      </w:r>
      <w:proofErr w:type="spellEnd"/>
      <w:r w:rsidR="00116943">
        <w:t xml:space="preserve"> </w:t>
      </w:r>
      <w:proofErr w:type="spellStart"/>
      <w:r w:rsidR="00116943">
        <w:t>бити</w:t>
      </w:r>
      <w:proofErr w:type="spellEnd"/>
      <w:r w:rsidR="00116943">
        <w:t xml:space="preserve"> </w:t>
      </w:r>
      <w:proofErr w:type="spellStart"/>
      <w:r w:rsidR="00116943">
        <w:t>објашњени</w:t>
      </w:r>
      <w:proofErr w:type="spellEnd"/>
      <w:r w:rsidR="00116943">
        <w:t xml:space="preserve"> </w:t>
      </w:r>
      <w:proofErr w:type="spellStart"/>
      <w:r w:rsidR="00116943">
        <w:t>наведени</w:t>
      </w:r>
      <w:proofErr w:type="spellEnd"/>
      <w:r w:rsidR="00116943">
        <w:t xml:space="preserve"> </w:t>
      </w:r>
      <w:proofErr w:type="spellStart"/>
      <w:r w:rsidR="00116943">
        <w:t>кораци</w:t>
      </w:r>
      <w:proofErr w:type="spellEnd"/>
      <w:r w:rsidR="00116943">
        <w:t>.</w:t>
      </w:r>
    </w:p>
    <w:p w14:paraId="1CFF8A0A" w14:textId="77777777" w:rsidR="00035159" w:rsidRPr="0093608D" w:rsidRDefault="00E7373B" w:rsidP="00CE48D4">
      <w:pPr>
        <w:pStyle w:val="Heading2"/>
        <w:numPr>
          <w:ilvl w:val="0"/>
          <w:numId w:val="16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</w:pPr>
      <w:bookmarkStart w:id="4" w:name="_heading=h.cgjmh6w8f6ms" w:colFirst="0" w:colLast="0"/>
      <w:bookmarkEnd w:id="4"/>
      <w:r w:rsidRPr="00CB246F">
        <w:rPr>
          <w:position w:val="0"/>
        </w:rPr>
        <w:t>Иницијализација</w:t>
      </w:r>
    </w:p>
    <w:p w14:paraId="125F538A" w14:textId="77777777" w:rsidR="00035159" w:rsidRPr="00FD69BC" w:rsidRDefault="00A456CC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Пре </w:t>
      </w:r>
      <w:r w:rsidR="00180545" w:rsidRPr="00FD69BC">
        <w:rPr>
          <w:lang w:val="ru-RU"/>
        </w:rPr>
        <w:t>почетка итерација</w:t>
      </w:r>
      <w:r w:rsidR="00E7373B" w:rsidRPr="00FD69BC">
        <w:rPr>
          <w:lang w:val="ru-RU"/>
        </w:rPr>
        <w:t xml:space="preserve"> алгоритма</w:t>
      </w:r>
      <w:r w:rsidR="00180545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потребно је извршити иницијализацију честица. Она се извршава тако што се свакој честици додељује насумична позиција која задовољава ограничења </w:t>
      </w:r>
      <w:r w:rsidR="00180545" w:rsidRPr="00FD69BC">
        <w:rPr>
          <w:lang w:val="ru-RU"/>
        </w:rPr>
        <w:t xml:space="preserve">проблема </w:t>
      </w:r>
      <w:r w:rsidR="00E7373B" w:rsidRPr="00FD69BC">
        <w:rPr>
          <w:lang w:val="ru-RU"/>
        </w:rPr>
        <w:t>и иницијална брзина</w:t>
      </w:r>
      <w:r w:rsidR="00180545" w:rsidRPr="00FD69BC">
        <w:rPr>
          <w:lang w:val="ru-RU"/>
        </w:rPr>
        <w:t xml:space="preserve"> честице</w:t>
      </w:r>
      <w:r w:rsidR="00E7373B" w:rsidRPr="00FD69BC">
        <w:rPr>
          <w:lang w:val="ru-RU"/>
        </w:rPr>
        <w:t xml:space="preserve"> у насумичном правцу.</w:t>
      </w:r>
    </w:p>
    <w:p w14:paraId="6E14878F" w14:textId="77777777" w:rsidR="00035159" w:rsidRPr="0093608D" w:rsidRDefault="00C7651B" w:rsidP="003116E5">
      <w:pPr>
        <w:pStyle w:val="Heading2"/>
        <w:numPr>
          <w:ilvl w:val="0"/>
          <w:numId w:val="16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</w:pPr>
      <w:bookmarkStart w:id="5" w:name="_Рачунање_позиције_честице"/>
      <w:bookmarkStart w:id="6" w:name="_Ref68901473"/>
      <w:bookmarkEnd w:id="5"/>
      <w:r>
        <w:rPr>
          <w:position w:val="0"/>
        </w:rPr>
        <w:lastRenderedPageBreak/>
        <w:t>Рачунање позиције честице</w:t>
      </w:r>
      <w:bookmarkEnd w:id="6"/>
    </w:p>
    <w:p w14:paraId="24A15C28" w14:textId="77777777" w:rsidR="00C7651B" w:rsidRDefault="00A456CC" w:rsidP="00D56231">
      <w:pPr>
        <w:tabs>
          <w:tab w:val="left" w:pos="288"/>
        </w:tabs>
        <w:spacing w:after="120" w:line="228" w:lineRule="auto"/>
        <w:ind w:left="0" w:hanging="2"/>
        <w:jc w:val="both"/>
      </w:pPr>
      <w:r w:rsidRPr="0093608D">
        <w:tab/>
      </w:r>
      <w:r w:rsidRPr="0093608D">
        <w:tab/>
      </w:r>
      <w:proofErr w:type="spellStart"/>
      <w:r w:rsidR="00E7373B" w:rsidRPr="0093608D">
        <w:t>Свака</w:t>
      </w:r>
      <w:proofErr w:type="spellEnd"/>
      <w:r w:rsidR="00E7373B" w:rsidRPr="0093608D">
        <w:t xml:space="preserve"> </w:t>
      </w:r>
      <w:proofErr w:type="spellStart"/>
      <w:r w:rsidR="00E7373B" w:rsidRPr="0093608D">
        <w:t>честица</w:t>
      </w:r>
      <w:proofErr w:type="spellEnd"/>
      <w:r w:rsidR="00E7373B" w:rsidRPr="0093608D">
        <w:t xml:space="preserve"> </w:t>
      </w:r>
      <w:proofErr w:type="spellStart"/>
      <w:r w:rsidR="00E7373B" w:rsidRPr="0093608D">
        <w:t>памти</w:t>
      </w:r>
      <w:proofErr w:type="spellEnd"/>
      <w:r w:rsidR="00C7651B">
        <w:t>:</w:t>
      </w:r>
      <w:r w:rsidR="00E7373B" w:rsidRPr="0093608D">
        <w:t xml:space="preserve"> </w:t>
      </w:r>
    </w:p>
    <w:p w14:paraId="5D5930E3" w14:textId="77777777" w:rsidR="00C7651B" w:rsidRPr="00FD69BC" w:rsidRDefault="00E7373B" w:rsidP="00C7651B">
      <w:pPr>
        <w:pStyle w:val="ListParagraph"/>
        <w:numPr>
          <w:ilvl w:val="0"/>
          <w:numId w:val="1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ru-RU"/>
        </w:rPr>
      </w:pPr>
      <w:r w:rsidRPr="00FD69BC">
        <w:rPr>
          <w:lang w:val="ru-RU"/>
        </w:rPr>
        <w:t xml:space="preserve">своју текућу позицију (потенцијално решење), </w:t>
      </w:r>
    </w:p>
    <w:p w14:paraId="41B563CF" w14:textId="77777777" w:rsidR="00C7651B" w:rsidRPr="00FD69BC" w:rsidRDefault="00E7373B" w:rsidP="00C7651B">
      <w:pPr>
        <w:pStyle w:val="ListParagraph"/>
        <w:numPr>
          <w:ilvl w:val="0"/>
          <w:numId w:val="18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ru-RU"/>
        </w:rPr>
      </w:pPr>
      <w:r w:rsidRPr="00FD69BC">
        <w:rPr>
          <w:lang w:val="ru-RU"/>
        </w:rPr>
        <w:t xml:space="preserve">најбољу позицију икад достигнуту (најближу решењу) и </w:t>
      </w:r>
    </w:p>
    <w:p w14:paraId="66C2D2E4" w14:textId="77777777" w:rsidR="00C7651B" w:rsidRDefault="00E7373B" w:rsidP="00C7651B">
      <w:pPr>
        <w:pStyle w:val="ListParagraph"/>
        <w:numPr>
          <w:ilvl w:val="0"/>
          <w:numId w:val="18"/>
        </w:numPr>
        <w:tabs>
          <w:tab w:val="left" w:pos="288"/>
        </w:tabs>
        <w:spacing w:after="120" w:line="228" w:lineRule="auto"/>
        <w:ind w:leftChars="0" w:firstLineChars="0"/>
        <w:jc w:val="both"/>
      </w:pPr>
      <w:proofErr w:type="spellStart"/>
      <w:r w:rsidRPr="00C7651B">
        <w:t>текућу</w:t>
      </w:r>
      <w:proofErr w:type="spellEnd"/>
      <w:r w:rsidRPr="00C7651B">
        <w:t xml:space="preserve"> </w:t>
      </w:r>
      <w:proofErr w:type="spellStart"/>
      <w:r w:rsidRPr="00C7651B">
        <w:t>брзину</w:t>
      </w:r>
      <w:proofErr w:type="spellEnd"/>
      <w:r w:rsidRPr="00C7651B">
        <w:t xml:space="preserve">. </w:t>
      </w:r>
    </w:p>
    <w:p w14:paraId="5B2154BC" w14:textId="77777777" w:rsidR="00912CEA" w:rsidRPr="00FD69BC" w:rsidRDefault="000147A4" w:rsidP="00C7651B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ru-RU"/>
        </w:rPr>
      </w:pP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Рој, као целина, памти своју најбољу позицију икада постигнуту. </w:t>
      </w:r>
    </w:p>
    <w:p w14:paraId="28BC9D52" w14:textId="77777777" w:rsidR="00A456CC" w:rsidRPr="00FD69BC" w:rsidRDefault="00912CEA" w:rsidP="003116E5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ru-RU"/>
        </w:rPr>
      </w:pP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Итеративно, за сваку честицу </w:t>
      </w:r>
      <w:r w:rsidRPr="00DE5B65">
        <w:rPr>
          <w:i/>
        </w:rPr>
        <w:t>k</w:t>
      </w:r>
      <w:r w:rsidRPr="00FD69BC">
        <w:rPr>
          <w:lang w:val="ru-RU"/>
        </w:rPr>
        <w:t xml:space="preserve"> </w:t>
      </w:r>
      <w:r w:rsidR="00E7373B" w:rsidRPr="00FD69BC">
        <w:rPr>
          <w:lang w:val="ru-RU"/>
        </w:rPr>
        <w:t xml:space="preserve">рачуна се </w:t>
      </w:r>
      <w:r w:rsidRPr="00FD69BC">
        <w:rPr>
          <w:lang w:val="ru-RU"/>
        </w:rPr>
        <w:t xml:space="preserve">њена </w:t>
      </w:r>
      <w:r w:rsidR="00E7373B" w:rsidRPr="00FD69BC">
        <w:rPr>
          <w:lang w:val="ru-RU"/>
        </w:rPr>
        <w:t xml:space="preserve">брзина, након чега долази до </w:t>
      </w:r>
      <w:r w:rsidRPr="00FD69BC">
        <w:rPr>
          <w:lang w:val="ru-RU"/>
        </w:rPr>
        <w:t xml:space="preserve">промене </w:t>
      </w:r>
      <w:r w:rsidR="00E7373B" w:rsidRPr="00FD69BC">
        <w:rPr>
          <w:lang w:val="ru-RU"/>
        </w:rPr>
        <w:t>позиције</w:t>
      </w:r>
      <w:r w:rsidRPr="00FD69BC">
        <w:rPr>
          <w:lang w:val="ru-RU"/>
        </w:rPr>
        <w:t xml:space="preserve"> према следећим формулама</w:t>
      </w:r>
      <w:r w:rsidR="00E7373B" w:rsidRPr="00FD69BC">
        <w:rPr>
          <w:lang w:val="ru-RU"/>
        </w:rPr>
        <w:t>:</w:t>
      </w:r>
    </w:p>
    <w:p w14:paraId="66EC1147" w14:textId="77777777" w:rsidR="00035159" w:rsidRPr="00FD69BC" w:rsidRDefault="00297837" w:rsidP="003116E5">
      <w:pPr>
        <w:pStyle w:val="equation"/>
        <w:suppressAutoHyphens w:val="0"/>
        <w:spacing w:line="360" w:lineRule="auto"/>
        <w:ind w:leftChars="0" w:left="0" w:firstLineChars="0" w:firstLine="0"/>
        <w:textAlignment w:val="auto"/>
        <w:outlineLvl w:val="9"/>
        <w:rPr>
          <w:lang w:val="ru-RU"/>
        </w:rPr>
      </w:pPr>
      <w:sdt>
        <w:sdtPr>
          <w:rPr>
            <w:rFonts w:ascii="Cambria Math" w:hAnsi="Cambria Math"/>
            <w:i/>
          </w:rPr>
          <w:tag w:val="goog_rdk_10"/>
          <w:id w:val="-1762141057"/>
        </w:sdtPr>
        <w:sdtEndPr/>
        <w:sdtContent>
          <m:oMath>
            <m:r>
              <w:rPr>
                <w:rFonts w:ascii="Cambria Math" w:eastAsia="Gungsuh" w:hAnsi="Cambria Math" w:cs="Gungsuh"/>
              </w:rPr>
              <m:t>v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]=</m:t>
            </m:r>
            <m:r>
              <w:rPr>
                <w:rFonts w:ascii="Cambria Math" w:eastAsia="Gungsuh" w:hAnsi="Cambria Math" w:cs="Gungsuh"/>
              </w:rPr>
              <m:t>w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]⋅</m:t>
            </m:r>
            <m:r>
              <w:rPr>
                <w:rFonts w:ascii="Cambria Math" w:eastAsia="Gungsuh" w:hAnsi="Cambria Math" w:cs="Gungsuh"/>
              </w:rPr>
              <m:t>v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-1]+</m:t>
            </m:r>
            <m:r>
              <w:rPr>
                <w:rFonts w:ascii="Cambria Math" w:eastAsia="Gungsuh" w:hAnsi="Cambria Math" w:cs="Gungsuh"/>
              </w:rPr>
              <m:t>cp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]⋅</m:t>
            </m:r>
            <m:r>
              <w:rPr>
                <w:rFonts w:ascii="Cambria Math" w:eastAsia="Gungsuh" w:hAnsi="Cambria Math" w:cs="Gungsuh"/>
              </w:rPr>
              <m:t>rp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]⋅(</m:t>
            </m:r>
            <m:r>
              <w:rPr>
                <w:rFonts w:ascii="Cambria Math" w:eastAsia="Gungsuh" w:hAnsi="Cambria Math" w:cs="Gungsuh"/>
              </w:rPr>
              <m:t>p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]-</m:t>
            </m:r>
            <m:r>
              <w:rPr>
                <w:rFonts w:ascii="Cambria Math" w:eastAsia="Gungsuh" w:hAnsi="Cambria Math" w:cs="Gungsuh"/>
              </w:rPr>
              <m:t>x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])+</m:t>
            </m:r>
            <m:r>
              <w:rPr>
                <w:rFonts w:ascii="Cambria Math" w:eastAsia="Gungsuh" w:hAnsi="Cambria Math" w:cs="Gungsuh"/>
              </w:rPr>
              <m:t>cg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]⋅</m:t>
            </m:r>
            <m:r>
              <w:rPr>
                <w:rFonts w:ascii="Cambria Math" w:eastAsia="Gungsuh" w:hAnsi="Cambria Math" w:cs="Gungsuh"/>
              </w:rPr>
              <m:t>rg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]⋅(</m:t>
            </m:r>
            <m:r>
              <w:rPr>
                <w:rFonts w:ascii="Cambria Math" w:eastAsia="Gungsuh" w:hAnsi="Cambria Math" w:cs="Gungsuh"/>
              </w:rPr>
              <m:t>g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]-</m:t>
            </m:r>
            <m:r>
              <w:rPr>
                <w:rFonts w:ascii="Cambria Math" w:eastAsia="Gungsuh" w:hAnsi="Cambria Math" w:cs="Gungsuh"/>
              </w:rPr>
              <m:t>x</m:t>
            </m:r>
            <m:r>
              <w:rPr>
                <w:rFonts w:ascii="Cambria Math" w:eastAsia="Gungsuh" w:hAnsi="Cambria Math" w:cs="Gungsuh"/>
                <w:lang w:val="ru-RU"/>
              </w:rPr>
              <m:t>[</m:t>
            </m:r>
            <m:r>
              <w:rPr>
                <w:rFonts w:ascii="Cambria Math" w:eastAsia="Gungsuh" w:hAnsi="Cambria Math" w:cs="Gungsuh"/>
              </w:rPr>
              <m:t>k</m:t>
            </m:r>
            <m:r>
              <w:rPr>
                <w:rFonts w:ascii="Cambria Math" w:eastAsia="Gungsuh" w:hAnsi="Cambria Math" w:cs="Gungsuh"/>
                <w:lang w:val="ru-RU"/>
              </w:rPr>
              <m:t>])</m:t>
            </m:r>
          </m:oMath>
        </w:sdtContent>
      </w:sdt>
      <w:r w:rsidR="00E7373B" w:rsidRPr="0093608D">
        <w:t></w:t>
      </w:r>
    </w:p>
    <w:p w14:paraId="095FBD5E" w14:textId="77777777" w:rsidR="00035159" w:rsidRPr="0093608D" w:rsidRDefault="00D56231" w:rsidP="003116E5">
      <w:pPr>
        <w:pStyle w:val="equation"/>
        <w:suppressAutoHyphens w:val="0"/>
        <w:ind w:leftChars="0" w:left="0" w:firstLineChars="0" w:firstLine="0"/>
        <w:textAlignment w:val="auto"/>
        <w:outlineLvl w:val="9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38F07A31" w14:textId="77777777" w:rsidR="00912CEA" w:rsidRPr="0093608D" w:rsidRDefault="00912CEA">
      <w:pPr>
        <w:tabs>
          <w:tab w:val="left" w:pos="288"/>
        </w:tabs>
        <w:spacing w:after="120" w:line="228" w:lineRule="auto"/>
        <w:ind w:left="0" w:hanging="2"/>
        <w:jc w:val="both"/>
      </w:pPr>
      <w:proofErr w:type="spellStart"/>
      <w:r>
        <w:t>г</w:t>
      </w:r>
      <w:r w:rsidR="00E7373B" w:rsidRPr="0093608D">
        <w:t>де</w:t>
      </w:r>
      <w:proofErr w:type="spellEnd"/>
      <w:r w:rsidR="00E7373B" w:rsidRPr="0093608D">
        <w:t xml:space="preserve"> </w:t>
      </w:r>
      <w:proofErr w:type="spellStart"/>
      <w:r w:rsidR="00E7373B" w:rsidRPr="0093608D">
        <w:t>су</w:t>
      </w:r>
      <w:proofErr w:type="spellEnd"/>
      <w:r w:rsidR="00E7373B" w:rsidRPr="0093608D">
        <w:t xml:space="preserve">: </w:t>
      </w:r>
    </w:p>
    <w:p w14:paraId="7C8C88BB" w14:textId="77777777" w:rsidR="00035159" w:rsidRPr="00912CEA" w:rsidRDefault="00E7373B" w:rsidP="000147A4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</w:pPr>
      <w:r w:rsidRPr="000147A4">
        <w:rPr>
          <w:i/>
          <w:iCs/>
        </w:rPr>
        <w:t>v</w:t>
      </w:r>
      <w:r w:rsidRPr="00912CEA">
        <w:t xml:space="preserve"> – </w:t>
      </w:r>
      <w:proofErr w:type="spellStart"/>
      <w:r w:rsidRPr="00912CEA">
        <w:t>брзина</w:t>
      </w:r>
      <w:proofErr w:type="spellEnd"/>
      <w:r w:rsidRPr="00912CEA">
        <w:t xml:space="preserve">, </w:t>
      </w:r>
      <w:r w:rsidRPr="003116E5">
        <w:rPr>
          <w:i/>
          <w:iCs/>
        </w:rPr>
        <w:t>p</w:t>
      </w:r>
      <w:r w:rsidRPr="00912CEA">
        <w:t xml:space="preserve"> –</w:t>
      </w:r>
      <w:proofErr w:type="spellStart"/>
      <w:r w:rsidRPr="00912CEA">
        <w:t>најбоља</w:t>
      </w:r>
      <w:proofErr w:type="spellEnd"/>
      <w:r w:rsidRPr="00912CEA">
        <w:t xml:space="preserve"> </w:t>
      </w:r>
      <w:proofErr w:type="spellStart"/>
      <w:r w:rsidRPr="00912CEA">
        <w:t>позиција</w:t>
      </w:r>
      <w:proofErr w:type="spellEnd"/>
      <w:r w:rsidR="00912CEA">
        <w:t xml:space="preserve"> </w:t>
      </w:r>
      <w:proofErr w:type="spellStart"/>
      <w:r w:rsidR="00912CEA" w:rsidRPr="00912CEA">
        <w:t>честице</w:t>
      </w:r>
      <w:proofErr w:type="spellEnd"/>
      <w:r w:rsidR="00912CEA" w:rsidRPr="00912CEA">
        <w:t xml:space="preserve"> </w:t>
      </w:r>
      <w:r w:rsidR="00912CEA" w:rsidRPr="00912CEA">
        <w:rPr>
          <w:i/>
          <w:iCs/>
        </w:rPr>
        <w:t>k</w:t>
      </w:r>
      <w:r w:rsidRPr="00912CEA">
        <w:t xml:space="preserve">, </w:t>
      </w:r>
      <w:r w:rsidRPr="000147A4">
        <w:rPr>
          <w:i/>
          <w:iCs/>
        </w:rPr>
        <w:t>x</w:t>
      </w:r>
      <w:r w:rsidRPr="00912CEA">
        <w:t xml:space="preserve"> – </w:t>
      </w:r>
      <w:proofErr w:type="spellStart"/>
      <w:r w:rsidRPr="00912CEA">
        <w:t>тренутна</w:t>
      </w:r>
      <w:proofErr w:type="spellEnd"/>
      <w:r w:rsidRPr="00912CEA">
        <w:t xml:space="preserve"> </w:t>
      </w:r>
      <w:proofErr w:type="spellStart"/>
      <w:r w:rsidRPr="00912CEA">
        <w:t>позиција</w:t>
      </w:r>
      <w:proofErr w:type="spellEnd"/>
      <w:r w:rsidR="00912CEA">
        <w:t xml:space="preserve"> </w:t>
      </w:r>
      <w:proofErr w:type="spellStart"/>
      <w:r w:rsidR="00912CEA" w:rsidRPr="00912CEA">
        <w:t>честице</w:t>
      </w:r>
      <w:proofErr w:type="spellEnd"/>
      <w:r w:rsidR="00912CEA" w:rsidRPr="00912CEA">
        <w:t xml:space="preserve"> </w:t>
      </w:r>
      <w:r w:rsidR="00912CEA" w:rsidRPr="00912CEA">
        <w:rPr>
          <w:i/>
          <w:iCs/>
        </w:rPr>
        <w:t>k</w:t>
      </w:r>
      <w:r w:rsidRPr="00912CEA">
        <w:t xml:space="preserve">, </w:t>
      </w:r>
      <w:r w:rsidRPr="000147A4">
        <w:rPr>
          <w:i/>
          <w:iCs/>
        </w:rPr>
        <w:t>g</w:t>
      </w:r>
      <w:r w:rsidRPr="00912CEA">
        <w:t xml:space="preserve"> – </w:t>
      </w:r>
      <w:proofErr w:type="spellStart"/>
      <w:r w:rsidRPr="00912CEA">
        <w:t>глобална</w:t>
      </w:r>
      <w:proofErr w:type="spellEnd"/>
      <w:r w:rsidRPr="00912CEA">
        <w:t xml:space="preserve"> </w:t>
      </w:r>
      <w:proofErr w:type="spellStart"/>
      <w:r w:rsidRPr="00912CEA">
        <w:t>најбоља</w:t>
      </w:r>
      <w:proofErr w:type="spellEnd"/>
      <w:r w:rsidRPr="00912CEA">
        <w:t xml:space="preserve"> </w:t>
      </w:r>
      <w:proofErr w:type="spellStart"/>
      <w:r w:rsidRPr="00912CEA">
        <w:t>позиција</w:t>
      </w:r>
      <w:proofErr w:type="spellEnd"/>
      <w:r w:rsidR="00912CEA">
        <w:t>.</w:t>
      </w:r>
    </w:p>
    <w:p w14:paraId="36667375" w14:textId="77777777" w:rsidR="00912CEA" w:rsidRPr="00FD69BC" w:rsidRDefault="00E7373B" w:rsidP="000147A4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lang w:val="ru-RU"/>
        </w:rPr>
      </w:pPr>
      <w:r w:rsidRPr="000147A4">
        <w:rPr>
          <w:i/>
          <w:iCs/>
        </w:rPr>
        <w:t>w</w:t>
      </w:r>
      <w:r w:rsidRPr="00FD69BC">
        <w:rPr>
          <w:lang w:val="ru-RU"/>
        </w:rPr>
        <w:t xml:space="preserve"> – параметар инерције</w:t>
      </w:r>
      <w:r w:rsidR="00912CEA" w:rsidRPr="00FD69BC">
        <w:rPr>
          <w:lang w:val="ru-RU"/>
        </w:rPr>
        <w:t xml:space="preserve"> </w:t>
      </w:r>
      <w:r w:rsidRPr="00FD69BC">
        <w:rPr>
          <w:lang w:val="ru-RU"/>
        </w:rPr>
        <w:t>(инерциони фактор</w:t>
      </w:r>
      <w:r w:rsidR="00912CEA" w:rsidRPr="00FD69BC">
        <w:rPr>
          <w:lang w:val="ru-RU"/>
        </w:rPr>
        <w:t xml:space="preserve">). Овај параметар се </w:t>
      </w:r>
      <w:r w:rsidRPr="00FD69BC">
        <w:rPr>
          <w:lang w:val="ru-RU"/>
        </w:rPr>
        <w:t xml:space="preserve">на почетку </w:t>
      </w:r>
      <w:r w:rsidR="00912CEA" w:rsidRPr="00FD69BC">
        <w:rPr>
          <w:lang w:val="ru-RU"/>
        </w:rPr>
        <w:t xml:space="preserve">поставља на </w:t>
      </w:r>
      <w:r w:rsidRPr="00FD69BC">
        <w:rPr>
          <w:lang w:val="ru-RU"/>
        </w:rPr>
        <w:t xml:space="preserve">1, </w:t>
      </w:r>
      <w:r w:rsidR="00912CEA" w:rsidRPr="00FD69BC">
        <w:rPr>
          <w:lang w:val="ru-RU"/>
        </w:rPr>
        <w:t xml:space="preserve">а </w:t>
      </w:r>
      <w:r w:rsidRPr="00FD69BC">
        <w:rPr>
          <w:lang w:val="ru-RU"/>
        </w:rPr>
        <w:t>кроз алгоритам се смањује</w:t>
      </w:r>
      <w:r w:rsidR="00912CEA" w:rsidRPr="00FD69BC">
        <w:rPr>
          <w:lang w:val="ru-RU"/>
        </w:rPr>
        <w:t>. Односно,</w:t>
      </w:r>
      <w:r w:rsidRPr="00FD69BC">
        <w:rPr>
          <w:lang w:val="ru-RU"/>
        </w:rPr>
        <w:t xml:space="preserve"> како се приближавамо оптимуму</w:t>
      </w:r>
      <w:r w:rsidR="00912CEA" w:rsidRPr="00FD69BC">
        <w:rPr>
          <w:lang w:val="ru-RU"/>
        </w:rPr>
        <w:t>,</w:t>
      </w:r>
      <w:r w:rsidRPr="00FD69BC">
        <w:rPr>
          <w:lang w:val="ru-RU"/>
        </w:rPr>
        <w:t xml:space="preserve"> честице се крећу све спорије</w:t>
      </w:r>
      <w:r w:rsidR="00912CEA" w:rsidRPr="00FD69BC">
        <w:rPr>
          <w:lang w:val="ru-RU"/>
        </w:rPr>
        <w:t>.</w:t>
      </w:r>
    </w:p>
    <w:p w14:paraId="13681D5C" w14:textId="77777777" w:rsidR="00FE6B56" w:rsidRPr="00FD69BC" w:rsidRDefault="00E7373B" w:rsidP="000147A4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lang w:val="ru-RU"/>
        </w:rPr>
      </w:pPr>
      <w:r w:rsidRPr="000147A4">
        <w:rPr>
          <w:i/>
          <w:iCs/>
        </w:rPr>
        <w:t>cp</w:t>
      </w:r>
      <w:r w:rsidRPr="00FD69BC">
        <w:rPr>
          <w:lang w:val="ru-RU"/>
        </w:rPr>
        <w:t xml:space="preserve"> и </w:t>
      </w:r>
      <w:r w:rsidRPr="000147A4">
        <w:rPr>
          <w:i/>
          <w:iCs/>
        </w:rPr>
        <w:t>cg</w:t>
      </w:r>
      <w:r w:rsidRPr="00FD69BC">
        <w:rPr>
          <w:lang w:val="ru-RU"/>
        </w:rPr>
        <w:t xml:space="preserve"> – променљиви фактори убрзања</w:t>
      </w:r>
      <w:r w:rsidR="00912CEA" w:rsidRPr="00FD69BC">
        <w:rPr>
          <w:lang w:val="ru-RU"/>
        </w:rPr>
        <w:t>. Служе да</w:t>
      </w:r>
      <w:r w:rsidRPr="00FD69BC">
        <w:rPr>
          <w:lang w:val="ru-RU"/>
        </w:rPr>
        <w:t xml:space="preserve"> смањуј</w:t>
      </w:r>
      <w:r w:rsidR="000147A4" w:rsidRPr="00FD69BC">
        <w:rPr>
          <w:lang w:val="ru-RU"/>
        </w:rPr>
        <w:t>у</w:t>
      </w:r>
      <w:r w:rsidRPr="00FD69BC">
        <w:rPr>
          <w:lang w:val="ru-RU"/>
        </w:rPr>
        <w:t xml:space="preserve"> шансе да се алгоритам заглави у локалном оптимуму</w:t>
      </w:r>
      <w:r w:rsidR="00912CEA" w:rsidRPr="00FD69BC">
        <w:rPr>
          <w:lang w:val="ru-RU"/>
        </w:rPr>
        <w:t xml:space="preserve">. </w:t>
      </w:r>
      <w:r w:rsidRPr="000147A4">
        <w:rPr>
          <w:i/>
          <w:iCs/>
        </w:rPr>
        <w:t>cp</w:t>
      </w:r>
      <w:r w:rsidRPr="00FD69BC">
        <w:rPr>
          <w:lang w:val="ru-RU"/>
        </w:rPr>
        <w:t xml:space="preserve"> је на почетку 2,5 и смањује се</w:t>
      </w:r>
      <w:r w:rsidR="000147A4" w:rsidRPr="00FD69BC">
        <w:rPr>
          <w:lang w:val="ru-RU"/>
        </w:rPr>
        <w:t xml:space="preserve"> до 0,5</w:t>
      </w:r>
      <w:r w:rsidRPr="00FD69BC">
        <w:rPr>
          <w:lang w:val="ru-RU"/>
        </w:rPr>
        <w:t xml:space="preserve">, док је </w:t>
      </w:r>
      <w:r w:rsidRPr="000147A4">
        <w:rPr>
          <w:i/>
          <w:iCs/>
        </w:rPr>
        <w:t>cg</w:t>
      </w:r>
      <w:r w:rsidRPr="00FD69BC">
        <w:rPr>
          <w:lang w:val="ru-RU"/>
        </w:rPr>
        <w:t xml:space="preserve"> </w:t>
      </w:r>
      <w:r w:rsidR="00FE6B56" w:rsidRPr="00FD69BC">
        <w:rPr>
          <w:lang w:val="ru-RU"/>
        </w:rPr>
        <w:t xml:space="preserve">на почетку </w:t>
      </w:r>
      <w:r w:rsidRPr="00FD69BC">
        <w:rPr>
          <w:lang w:val="ru-RU"/>
        </w:rPr>
        <w:t>0,5 и кроз итерације се повећава</w:t>
      </w:r>
      <w:r w:rsidR="000147A4" w:rsidRPr="00FD69BC">
        <w:rPr>
          <w:lang w:val="ru-RU"/>
        </w:rPr>
        <w:t xml:space="preserve"> до 2,5 [1]</w:t>
      </w:r>
      <w:r w:rsidR="00912CEA" w:rsidRPr="00FD69BC">
        <w:rPr>
          <w:lang w:val="ru-RU"/>
        </w:rPr>
        <w:t>.</w:t>
      </w:r>
    </w:p>
    <w:p w14:paraId="1C3AFB56" w14:textId="77777777" w:rsidR="00035159" w:rsidRPr="00FD69BC" w:rsidRDefault="00E7373B" w:rsidP="000147A4">
      <w:pPr>
        <w:pStyle w:val="ListParagraph"/>
        <w:numPr>
          <w:ilvl w:val="0"/>
          <w:numId w:val="19"/>
        </w:numPr>
        <w:tabs>
          <w:tab w:val="left" w:pos="288"/>
        </w:tabs>
        <w:spacing w:after="120" w:line="240" w:lineRule="auto"/>
        <w:ind w:leftChars="0" w:left="720" w:firstLineChars="0"/>
        <w:contextualSpacing w:val="0"/>
        <w:jc w:val="both"/>
        <w:rPr>
          <w:lang w:val="ru-RU"/>
        </w:rPr>
      </w:pPr>
      <w:proofErr w:type="spellStart"/>
      <w:r w:rsidRPr="000147A4">
        <w:rPr>
          <w:i/>
          <w:iCs/>
        </w:rPr>
        <w:t>rp</w:t>
      </w:r>
      <w:proofErr w:type="spellEnd"/>
      <w:r w:rsidRPr="00FD69BC">
        <w:rPr>
          <w:lang w:val="ru-RU"/>
        </w:rPr>
        <w:t xml:space="preserve"> и </w:t>
      </w:r>
      <w:proofErr w:type="spellStart"/>
      <w:r w:rsidRPr="000147A4">
        <w:rPr>
          <w:i/>
          <w:iCs/>
        </w:rPr>
        <w:t>rg</w:t>
      </w:r>
      <w:proofErr w:type="spellEnd"/>
      <w:r w:rsidRPr="00FD69BC">
        <w:rPr>
          <w:lang w:val="ru-RU"/>
        </w:rPr>
        <w:t xml:space="preserve"> </w:t>
      </w:r>
      <w:r w:rsidR="00FE6B56" w:rsidRPr="00FD69BC">
        <w:rPr>
          <w:lang w:val="ru-RU"/>
        </w:rPr>
        <w:t>–</w:t>
      </w:r>
      <w:r w:rsidRPr="00FD69BC">
        <w:rPr>
          <w:lang w:val="ru-RU"/>
        </w:rPr>
        <w:t xml:space="preserve"> насумични фактор</w:t>
      </w:r>
      <w:r w:rsidR="00FE6B56" w:rsidRPr="00FD69BC">
        <w:rPr>
          <w:lang w:val="ru-RU"/>
        </w:rPr>
        <w:t>и.</w:t>
      </w:r>
      <w:r w:rsidRPr="00FD69BC">
        <w:rPr>
          <w:lang w:val="ru-RU"/>
        </w:rPr>
        <w:t xml:space="preserve"> </w:t>
      </w:r>
      <w:r w:rsidR="00FE6B56" w:rsidRPr="00FD69BC">
        <w:rPr>
          <w:lang w:val="ru-RU"/>
        </w:rPr>
        <w:t xml:space="preserve">Представљају </w:t>
      </w:r>
      <w:r w:rsidRPr="00FD69BC">
        <w:rPr>
          <w:lang w:val="ru-RU"/>
        </w:rPr>
        <w:t>бројев</w:t>
      </w:r>
      <w:r w:rsidR="00FE6B56" w:rsidRPr="00FD69BC">
        <w:rPr>
          <w:lang w:val="ru-RU"/>
        </w:rPr>
        <w:t>е</w:t>
      </w:r>
      <w:r w:rsidRPr="00FD69BC">
        <w:rPr>
          <w:lang w:val="ru-RU"/>
        </w:rPr>
        <w:t xml:space="preserve"> од 0 до 1 који служе да разбију монотоност алгоритма</w:t>
      </w:r>
      <w:r w:rsidR="00FE6B56" w:rsidRPr="00FD69BC">
        <w:rPr>
          <w:lang w:val="ru-RU"/>
        </w:rPr>
        <w:t>.</w:t>
      </w:r>
    </w:p>
    <w:p w14:paraId="1DC8CC77" w14:textId="77777777" w:rsidR="00035159" w:rsidRPr="00FD69BC" w:rsidRDefault="000147A4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У зависности од имплементације алгоритма</w:t>
      </w:r>
      <w:r w:rsidR="00FE6B56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неки од ових пара</w:t>
      </w:r>
      <w:r w:rsidR="00FE6B56" w:rsidRPr="00FD69BC">
        <w:rPr>
          <w:lang w:val="ru-RU"/>
        </w:rPr>
        <w:t>ме</w:t>
      </w:r>
      <w:r w:rsidR="00E7373B" w:rsidRPr="00FD69BC">
        <w:rPr>
          <w:lang w:val="ru-RU"/>
        </w:rPr>
        <w:t>тра се могу и проследити зарад ручног подешавања основног алгоритма.</w:t>
      </w:r>
    </w:p>
    <w:p w14:paraId="3B58A9E0" w14:textId="77777777" w:rsidR="00035159" w:rsidRPr="0093608D" w:rsidRDefault="00E7373B" w:rsidP="000147A4">
      <w:pPr>
        <w:pStyle w:val="Heading2"/>
        <w:numPr>
          <w:ilvl w:val="0"/>
          <w:numId w:val="16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</w:pPr>
      <w:bookmarkStart w:id="7" w:name="_heading=h.82yj83l1mey2" w:colFirst="0" w:colLast="0"/>
      <w:bookmarkEnd w:id="7"/>
      <w:r w:rsidRPr="000147A4">
        <w:rPr>
          <w:position w:val="0"/>
        </w:rPr>
        <w:t>Заустављање</w:t>
      </w:r>
    </w:p>
    <w:p w14:paraId="5379DC80" w14:textId="77777777" w:rsidR="00035159" w:rsidRPr="00FD69BC" w:rsidRDefault="00D56231" w:rsidP="00BB2EEA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93608D">
        <w:tab/>
      </w:r>
      <w:r w:rsidRPr="0093608D">
        <w:tab/>
      </w:r>
      <w:proofErr w:type="spellStart"/>
      <w:r w:rsidR="00E7373B" w:rsidRPr="0093608D">
        <w:t>Заустављање</w:t>
      </w:r>
      <w:proofErr w:type="spellEnd"/>
      <w:r w:rsidR="00E7373B" w:rsidRPr="0093608D">
        <w:t xml:space="preserve"> PSO </w:t>
      </w:r>
      <w:proofErr w:type="spellStart"/>
      <w:r w:rsidR="00E7373B" w:rsidRPr="0093608D">
        <w:t>алгоритма</w:t>
      </w:r>
      <w:proofErr w:type="spellEnd"/>
      <w:r w:rsidR="00E7373B" w:rsidRPr="0093608D">
        <w:t xml:space="preserve"> </w:t>
      </w:r>
      <w:proofErr w:type="spellStart"/>
      <w:r w:rsidR="00E7373B" w:rsidRPr="0093608D">
        <w:t>се</w:t>
      </w:r>
      <w:proofErr w:type="spellEnd"/>
      <w:r w:rsidR="00E7373B" w:rsidRPr="0093608D">
        <w:t xml:space="preserve"> </w:t>
      </w:r>
      <w:proofErr w:type="spellStart"/>
      <w:r w:rsidR="00E7373B" w:rsidRPr="0093608D">
        <w:t>врши</w:t>
      </w:r>
      <w:proofErr w:type="spellEnd"/>
      <w:r w:rsidR="00E7373B" w:rsidRPr="0093608D">
        <w:t xml:space="preserve"> </w:t>
      </w:r>
      <w:proofErr w:type="spellStart"/>
      <w:r w:rsidR="00E7373B" w:rsidRPr="0093608D">
        <w:t>када</w:t>
      </w:r>
      <w:proofErr w:type="spellEnd"/>
      <w:r w:rsidR="00E7373B" w:rsidRPr="0093608D">
        <w:t xml:space="preserve"> </w:t>
      </w:r>
      <w:proofErr w:type="spellStart"/>
      <w:r w:rsidR="00E7373B" w:rsidRPr="0093608D">
        <w:t>се</w:t>
      </w:r>
      <w:proofErr w:type="spellEnd"/>
      <w:r w:rsidR="00E7373B" w:rsidRPr="0093608D">
        <w:t xml:space="preserve"> </w:t>
      </w:r>
      <w:proofErr w:type="spellStart"/>
      <w:r w:rsidR="00E7373B" w:rsidRPr="0093608D">
        <w:t>достигне</w:t>
      </w:r>
      <w:proofErr w:type="spellEnd"/>
      <w:r w:rsidR="00E7373B" w:rsidRPr="0093608D">
        <w:t xml:space="preserve"> </w:t>
      </w:r>
      <w:proofErr w:type="spellStart"/>
      <w:r w:rsidR="00E7373B" w:rsidRPr="0093608D">
        <w:t>максимални</w:t>
      </w:r>
      <w:proofErr w:type="spellEnd"/>
      <w:r w:rsidR="00E7373B" w:rsidRPr="0093608D">
        <w:t xml:space="preserve"> </w:t>
      </w:r>
      <w:proofErr w:type="spellStart"/>
      <w:r w:rsidR="00E7373B" w:rsidRPr="0093608D">
        <w:t>број</w:t>
      </w:r>
      <w:proofErr w:type="spellEnd"/>
      <w:r w:rsidR="00E7373B" w:rsidRPr="0093608D">
        <w:t xml:space="preserve"> </w:t>
      </w:r>
      <w:proofErr w:type="spellStart"/>
      <w:r w:rsidR="00E7373B" w:rsidRPr="0093608D">
        <w:t>итерација</w:t>
      </w:r>
      <w:proofErr w:type="spellEnd"/>
      <w:r w:rsidR="00E7373B" w:rsidRPr="0093608D">
        <w:t xml:space="preserve"> </w:t>
      </w:r>
      <w:proofErr w:type="spellStart"/>
      <w:r w:rsidR="00E7373B" w:rsidRPr="0093608D">
        <w:t>који</w:t>
      </w:r>
      <w:proofErr w:type="spellEnd"/>
      <w:r w:rsidR="00E7373B" w:rsidRPr="0093608D">
        <w:t xml:space="preserve"> </w:t>
      </w:r>
      <w:proofErr w:type="spellStart"/>
      <w:r w:rsidR="00E7373B" w:rsidRPr="0093608D">
        <w:t>је</w:t>
      </w:r>
      <w:proofErr w:type="spellEnd"/>
      <w:r w:rsidR="00E7373B" w:rsidRPr="0093608D">
        <w:t xml:space="preserve"> </w:t>
      </w:r>
      <w:proofErr w:type="spellStart"/>
      <w:r w:rsidR="00E7373B" w:rsidRPr="0093608D">
        <w:t>прослеђен</w:t>
      </w:r>
      <w:proofErr w:type="spellEnd"/>
      <w:r w:rsidR="00E7373B" w:rsidRPr="0093608D">
        <w:t xml:space="preserve"> </w:t>
      </w:r>
      <w:proofErr w:type="spellStart"/>
      <w:r w:rsidR="00E7373B" w:rsidRPr="0093608D">
        <w:t>алгоритму</w:t>
      </w:r>
      <w:proofErr w:type="spellEnd"/>
      <w:r w:rsidR="00E7373B" w:rsidRPr="0093608D">
        <w:t>.</w:t>
      </w:r>
      <w:r w:rsidR="00717552">
        <w:t xml:space="preserve"> </w:t>
      </w:r>
      <w:r w:rsidR="00E7373B" w:rsidRPr="00FD69BC">
        <w:rPr>
          <w:lang w:val="ru-RU"/>
        </w:rPr>
        <w:t>Алтернативно</w:t>
      </w:r>
      <w:r w:rsidR="00717552" w:rsidRPr="00FD69BC">
        <w:rPr>
          <w:lang w:val="ru-RU"/>
        </w:rPr>
        <w:t xml:space="preserve">, </w:t>
      </w:r>
      <w:r w:rsidR="00E7373B" w:rsidRPr="00FD69BC">
        <w:rPr>
          <w:lang w:val="ru-RU"/>
        </w:rPr>
        <w:t xml:space="preserve"> алгоритам се зауставља када је разлика између резултата најбоље честице у тренутној итерацији и најбоље честице у претходној итерацији мања од прослеђене вредности.</w:t>
      </w:r>
    </w:p>
    <w:p w14:paraId="050D0A72" w14:textId="77777777" w:rsidR="00035159" w:rsidRPr="0093608D" w:rsidRDefault="007F5F51">
      <w:pPr>
        <w:pStyle w:val="Heading1"/>
        <w:numPr>
          <w:ilvl w:val="0"/>
          <w:numId w:val="1"/>
        </w:numPr>
        <w:ind w:left="0" w:hanging="2"/>
      </w:pPr>
      <w:bookmarkStart w:id="8" w:name="_heading=h.u8sbk74zx19l" w:colFirst="0" w:colLast="0"/>
      <w:bookmarkStart w:id="9" w:name="_Modified_Particle_Swarm"/>
      <w:bookmarkStart w:id="10" w:name="_Ref68839863"/>
      <w:bookmarkEnd w:id="8"/>
      <w:bookmarkEnd w:id="9"/>
      <w:r w:rsidRPr="0093608D">
        <w:t xml:space="preserve">Modified Particle Swarm Optimisation </w:t>
      </w:r>
      <w:r>
        <w:t>(</w:t>
      </w:r>
      <w:r w:rsidR="00E7373B" w:rsidRPr="0093608D">
        <w:t>MPSO</w:t>
      </w:r>
      <w:r>
        <w:t>)</w:t>
      </w:r>
      <w:bookmarkEnd w:id="10"/>
    </w:p>
    <w:p w14:paraId="60567920" w14:textId="77777777" w:rsidR="00035159" w:rsidRPr="00FD69BC" w:rsidRDefault="00D5623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93608D">
        <w:tab/>
      </w:r>
      <w:r w:rsidRPr="0093608D">
        <w:tab/>
      </w:r>
      <w:r w:rsidR="00E7373B" w:rsidRPr="0093608D">
        <w:t>MPSO</w:t>
      </w:r>
      <w:r w:rsidR="007F5F51">
        <w:t xml:space="preserve"> </w:t>
      </w:r>
      <w:r w:rsidR="00E7373B" w:rsidRPr="0093608D">
        <w:t>(</w:t>
      </w:r>
      <w:r w:rsidR="007F5F51" w:rsidRPr="00D134D1">
        <w:rPr>
          <w:i/>
          <w:iCs/>
        </w:rPr>
        <w:t>Modified Particle Swarm Optimi</w:t>
      </w:r>
      <w:r w:rsidR="00623335">
        <w:rPr>
          <w:i/>
          <w:iCs/>
        </w:rPr>
        <w:t>z</w:t>
      </w:r>
      <w:r w:rsidR="007F5F51" w:rsidRPr="00D134D1">
        <w:rPr>
          <w:i/>
          <w:iCs/>
        </w:rPr>
        <w:t>ation</w:t>
      </w:r>
      <w:r w:rsidR="00E7373B" w:rsidRPr="0093608D">
        <w:t xml:space="preserve">) </w:t>
      </w:r>
      <w:proofErr w:type="spellStart"/>
      <w:r w:rsidR="00E7373B" w:rsidRPr="0093608D">
        <w:t>се</w:t>
      </w:r>
      <w:proofErr w:type="spellEnd"/>
      <w:r w:rsidR="00E7373B" w:rsidRPr="0093608D">
        <w:t xml:space="preserve"> </w:t>
      </w:r>
      <w:proofErr w:type="spellStart"/>
      <w:r w:rsidR="00E7373B" w:rsidRPr="0093608D">
        <w:t>односи</w:t>
      </w:r>
      <w:proofErr w:type="spellEnd"/>
      <w:r w:rsidR="00E7373B" w:rsidRPr="0093608D">
        <w:t xml:space="preserve"> </w:t>
      </w:r>
      <w:proofErr w:type="spellStart"/>
      <w:r w:rsidR="00E7373B" w:rsidRPr="0093608D">
        <w:t>на</w:t>
      </w:r>
      <w:proofErr w:type="spellEnd"/>
      <w:r w:rsidR="00E7373B" w:rsidRPr="0093608D">
        <w:t xml:space="preserve"> </w:t>
      </w:r>
      <w:proofErr w:type="spellStart"/>
      <w:r w:rsidR="00E7373B" w:rsidRPr="0093608D">
        <w:t>све</w:t>
      </w:r>
      <w:proofErr w:type="spellEnd"/>
      <w:r w:rsidR="00E7373B" w:rsidRPr="0093608D">
        <w:t xml:space="preserve"> </w:t>
      </w:r>
      <w:proofErr w:type="spellStart"/>
      <w:r w:rsidR="00E7373B" w:rsidRPr="0093608D">
        <w:t>алгоритме</w:t>
      </w:r>
      <w:proofErr w:type="spellEnd"/>
      <w:r w:rsidR="00E7373B" w:rsidRPr="0093608D">
        <w:t xml:space="preserve"> </w:t>
      </w:r>
      <w:proofErr w:type="spellStart"/>
      <w:r w:rsidR="00E7373B" w:rsidRPr="0093608D">
        <w:t>који</w:t>
      </w:r>
      <w:proofErr w:type="spellEnd"/>
      <w:r w:rsidR="00E7373B" w:rsidRPr="0093608D">
        <w:t xml:space="preserve"> </w:t>
      </w:r>
      <w:proofErr w:type="spellStart"/>
      <w:r w:rsidR="007F5F51">
        <w:t>представљају</w:t>
      </w:r>
      <w:proofErr w:type="spellEnd"/>
      <w:r w:rsidR="007F5F51" w:rsidRPr="0093608D">
        <w:t xml:space="preserve"> </w:t>
      </w:r>
      <w:proofErr w:type="spellStart"/>
      <w:r w:rsidR="00E7373B" w:rsidRPr="0093608D">
        <w:t>модификације</w:t>
      </w:r>
      <w:proofErr w:type="spellEnd"/>
      <w:r w:rsidR="00E7373B" w:rsidRPr="0093608D">
        <w:t xml:space="preserve"> </w:t>
      </w:r>
      <w:proofErr w:type="spellStart"/>
      <w:r w:rsidR="007F5F51">
        <w:t>основног</w:t>
      </w:r>
      <w:proofErr w:type="spellEnd"/>
      <w:r w:rsidR="007F5F51">
        <w:t xml:space="preserve"> </w:t>
      </w:r>
      <w:r w:rsidR="00E7373B" w:rsidRPr="0093608D">
        <w:t xml:space="preserve">PSO </w:t>
      </w:r>
      <w:proofErr w:type="spellStart"/>
      <w:r w:rsidR="00E7373B" w:rsidRPr="0093608D">
        <w:t>алгоритма</w:t>
      </w:r>
      <w:proofErr w:type="spellEnd"/>
      <w:r w:rsidR="00E7373B" w:rsidRPr="0093608D">
        <w:t xml:space="preserve">. </w:t>
      </w:r>
      <w:r w:rsidR="00E7373B" w:rsidRPr="00FD69BC">
        <w:rPr>
          <w:lang w:val="ru-RU"/>
        </w:rPr>
        <w:t>У овом поглављу ћемо се посветити неким особинама различитих модификација алгоритма које су предложене у [2].</w:t>
      </w:r>
      <w:r w:rsidR="00844E8C" w:rsidRPr="00FD69BC">
        <w:rPr>
          <w:lang w:val="ru-RU"/>
        </w:rPr>
        <w:t xml:space="preserve"> Изложене </w:t>
      </w:r>
      <w:r w:rsidR="00844E8C" w:rsidRPr="00FD69BC">
        <w:rPr>
          <w:lang w:val="ru-RU"/>
        </w:rPr>
        <w:t>модификације ће се односити на модификације параметара инерције (</w:t>
      </w:r>
      <w:r w:rsidR="00B25FC0">
        <w:fldChar w:fldCharType="begin"/>
      </w:r>
      <w:r w:rsidR="00B25FC0" w:rsidRPr="00FD69BC">
        <w:rPr>
          <w:lang w:val="ru-RU"/>
        </w:rPr>
        <w:instrText xml:space="preserve"> </w:instrText>
      </w:r>
      <w:r w:rsidR="00B25FC0">
        <w:instrText>HYPERLINK</w:instrText>
      </w:r>
      <w:r w:rsidR="00B25FC0" w:rsidRPr="00FD69BC">
        <w:rPr>
          <w:lang w:val="ru-RU"/>
        </w:rPr>
        <w:instrText xml:space="preserve"> \</w:instrText>
      </w:r>
      <w:r w:rsidR="00B25FC0">
        <w:instrText>l</w:instrText>
      </w:r>
      <w:r w:rsidR="00B25FC0" w:rsidRPr="00FD69BC">
        <w:rPr>
          <w:lang w:val="ru-RU"/>
        </w:rPr>
        <w:instrText xml:space="preserve"> "_Модификације_параметра_инерције" </w:instrText>
      </w:r>
      <w:r w:rsidR="00B25FC0">
        <w:fldChar w:fldCharType="separate"/>
      </w:r>
      <w:r w:rsidR="00AD5F3B">
        <w:rPr>
          <w:rStyle w:val="Hyperlink"/>
        </w:rPr>
        <w:fldChar w:fldCharType="begin"/>
      </w:r>
      <w:r w:rsidR="00BC6AA7" w:rsidRPr="00FD69BC">
        <w:rPr>
          <w:lang w:val="ru-RU"/>
        </w:rPr>
        <w:instrText xml:space="preserve"> </w:instrText>
      </w:r>
      <w:r w:rsidR="00BC6AA7">
        <w:instrText>REF</w:instrText>
      </w:r>
      <w:r w:rsidR="00BC6AA7" w:rsidRPr="00FD69BC">
        <w:rPr>
          <w:lang w:val="ru-RU"/>
        </w:rPr>
        <w:instrText xml:space="preserve"> _</w:instrText>
      </w:r>
      <w:r w:rsidR="00BC6AA7">
        <w:instrText>Ref</w:instrText>
      </w:r>
      <w:r w:rsidR="00BC6AA7" w:rsidRPr="00FD69BC">
        <w:rPr>
          <w:lang w:val="ru-RU"/>
        </w:rPr>
        <w:instrText>68627866 \</w:instrText>
      </w:r>
      <w:r w:rsidR="00BC6AA7">
        <w:instrText>r</w:instrText>
      </w:r>
      <w:r w:rsidR="00BC6AA7" w:rsidRPr="00FD69BC">
        <w:rPr>
          <w:lang w:val="ru-RU"/>
        </w:rPr>
        <w:instrText xml:space="preserve"> \</w:instrText>
      </w:r>
      <w:r w:rsidR="00BC6AA7">
        <w:instrText>h</w:instrText>
      </w:r>
      <w:r w:rsidR="00BC6AA7" w:rsidRPr="00FD69BC">
        <w:rPr>
          <w:lang w:val="ru-RU"/>
        </w:rPr>
        <w:instrText xml:space="preserve"> </w:instrText>
      </w:r>
      <w:r w:rsidR="00AD5F3B">
        <w:rPr>
          <w:rStyle w:val="Hyperlink"/>
        </w:rPr>
      </w:r>
      <w:r w:rsidR="00AD5F3B">
        <w:rPr>
          <w:rStyle w:val="Hyperlink"/>
        </w:rPr>
        <w:fldChar w:fldCharType="separate"/>
      </w:r>
      <w:r w:rsidR="000847A6">
        <w:t>A</w:t>
      </w:r>
      <w:r w:rsidR="00AD5F3B">
        <w:rPr>
          <w:rStyle w:val="Hyperlink"/>
        </w:rPr>
        <w:fldChar w:fldCharType="end"/>
      </w:r>
      <w:r w:rsidR="00B25FC0">
        <w:rPr>
          <w:rStyle w:val="Hyperlink"/>
        </w:rPr>
        <w:fldChar w:fldCharType="end"/>
      </w:r>
      <w:r w:rsidR="00844E8C" w:rsidRPr="00FD69BC">
        <w:rPr>
          <w:lang w:val="ru-RU"/>
        </w:rPr>
        <w:t xml:space="preserve">) и </w:t>
      </w:r>
      <w:r w:rsidR="00B33D7B" w:rsidRPr="00FD69BC">
        <w:rPr>
          <w:lang w:val="ru-RU"/>
        </w:rPr>
        <w:t>стратегије модификовања</w:t>
      </w:r>
      <w:r w:rsidR="00844E8C" w:rsidRPr="00FD69BC">
        <w:rPr>
          <w:lang w:val="ru-RU"/>
        </w:rPr>
        <w:t xml:space="preserve"> (</w:t>
      </w:r>
      <w:r w:rsidR="00AD5F3B">
        <w:fldChar w:fldCharType="begin"/>
      </w:r>
      <w:r w:rsidR="00BC6AA7" w:rsidRPr="00FD69BC">
        <w:rPr>
          <w:lang w:val="ru-RU"/>
        </w:rPr>
        <w:instrText xml:space="preserve"> </w:instrText>
      </w:r>
      <w:r w:rsidR="00BC6AA7">
        <w:instrText>REF</w:instrText>
      </w:r>
      <w:r w:rsidR="00BC6AA7" w:rsidRPr="00FD69BC">
        <w:rPr>
          <w:lang w:val="ru-RU"/>
        </w:rPr>
        <w:instrText xml:space="preserve"> _</w:instrText>
      </w:r>
      <w:r w:rsidR="00BC6AA7">
        <w:instrText>Ref</w:instrText>
      </w:r>
      <w:r w:rsidR="00BC6AA7" w:rsidRPr="00FD69BC">
        <w:rPr>
          <w:lang w:val="ru-RU"/>
        </w:rPr>
        <w:instrText>68901365 \</w:instrText>
      </w:r>
      <w:r w:rsidR="00BC6AA7">
        <w:instrText>r</w:instrText>
      </w:r>
      <w:r w:rsidR="00BC6AA7" w:rsidRPr="00FD69BC">
        <w:rPr>
          <w:lang w:val="ru-RU"/>
        </w:rPr>
        <w:instrText xml:space="preserve"> \</w:instrText>
      </w:r>
      <w:r w:rsidR="00BC6AA7">
        <w:instrText>h</w:instrText>
      </w:r>
      <w:r w:rsidR="00BC6AA7" w:rsidRPr="00FD69BC">
        <w:rPr>
          <w:lang w:val="ru-RU"/>
        </w:rPr>
        <w:instrText xml:space="preserve"> </w:instrText>
      </w:r>
      <w:r w:rsidR="00AD5F3B">
        <w:fldChar w:fldCharType="separate"/>
      </w:r>
      <w:r w:rsidR="000847A6">
        <w:t>B</w:t>
      </w:r>
      <w:r w:rsidR="00AD5F3B">
        <w:fldChar w:fldCharType="end"/>
      </w:r>
      <w:r w:rsidR="00844E8C" w:rsidRPr="00FD69BC">
        <w:rPr>
          <w:lang w:val="ru-RU"/>
        </w:rPr>
        <w:t>).</w:t>
      </w:r>
    </w:p>
    <w:p w14:paraId="7071A5ED" w14:textId="77777777" w:rsidR="00035159" w:rsidRPr="0093608D" w:rsidRDefault="00E7373B" w:rsidP="00D134D1">
      <w:pPr>
        <w:pStyle w:val="Heading2"/>
        <w:numPr>
          <w:ilvl w:val="0"/>
          <w:numId w:val="20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</w:pPr>
      <w:bookmarkStart w:id="11" w:name="_heading=h.6al4mom82ydd" w:colFirst="0" w:colLast="0"/>
      <w:bookmarkStart w:id="12" w:name="_Модификације_параметра_инерције"/>
      <w:bookmarkStart w:id="13" w:name="_Ref68627866"/>
      <w:bookmarkEnd w:id="11"/>
      <w:bookmarkEnd w:id="12"/>
      <w:r w:rsidRPr="00D134D1">
        <w:rPr>
          <w:position w:val="0"/>
        </w:rPr>
        <w:t>Модификације</w:t>
      </w:r>
      <w:r w:rsidRPr="0093608D">
        <w:t xml:space="preserve"> параметра инерције</w:t>
      </w:r>
      <w:bookmarkEnd w:id="13"/>
    </w:p>
    <w:p w14:paraId="52F7651D" w14:textId="77777777" w:rsidR="00035159" w:rsidRPr="00FD69BC" w:rsidRDefault="00D56231">
      <w:p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Параметар инерције је параметар </w:t>
      </w:r>
      <w:r w:rsidR="009F3047" w:rsidRPr="00FD69BC">
        <w:rPr>
          <w:lang w:val="ru-RU"/>
        </w:rPr>
        <w:t>који</w:t>
      </w:r>
      <w:r w:rsidR="00E7373B" w:rsidRPr="00FD69BC">
        <w:rPr>
          <w:lang w:val="ru-RU"/>
        </w:rPr>
        <w:t xml:space="preserve"> значајно утиче на перформансе</w:t>
      </w:r>
      <w:r w:rsidR="00C70F7E" w:rsidRPr="00FD69BC">
        <w:rPr>
          <w:lang w:val="ru-RU"/>
        </w:rPr>
        <w:t>, првенствено</w:t>
      </w:r>
      <w:r w:rsidR="00AB7487" w:rsidRPr="00FD69BC">
        <w:rPr>
          <w:lang w:val="ru-RU"/>
        </w:rPr>
        <w:t xml:space="preserve"> на брзину</w:t>
      </w:r>
      <w:r w:rsidR="00C70F7E" w:rsidRPr="00FD69BC">
        <w:rPr>
          <w:lang w:val="ru-RU"/>
        </w:rPr>
        <w:t xml:space="preserve"> извршавања,</w:t>
      </w:r>
      <w:r w:rsidR="00E7373B" w:rsidRPr="00FD69BC">
        <w:rPr>
          <w:lang w:val="ru-RU"/>
        </w:rPr>
        <w:t xml:space="preserve"> </w:t>
      </w:r>
      <w:r w:rsidR="00E7373B" w:rsidRPr="0093608D">
        <w:t>PSO</w:t>
      </w:r>
      <w:r w:rsidR="00E7373B" w:rsidRPr="00FD69BC">
        <w:rPr>
          <w:lang w:val="ru-RU"/>
        </w:rPr>
        <w:t xml:space="preserve"> алгоритма</w:t>
      </w:r>
      <w:r w:rsidR="00B33D7B" w:rsidRPr="00FD69BC">
        <w:rPr>
          <w:lang w:val="ru-RU"/>
        </w:rPr>
        <w:t xml:space="preserve"> [2]</w:t>
      </w:r>
      <w:r w:rsidR="00E7373B" w:rsidRPr="00FD69BC">
        <w:rPr>
          <w:lang w:val="ru-RU"/>
        </w:rPr>
        <w:t>. У наредн</w:t>
      </w:r>
      <w:r w:rsidR="00844E8C" w:rsidRPr="00FD69BC">
        <w:rPr>
          <w:lang w:val="ru-RU"/>
        </w:rPr>
        <w:t>им</w:t>
      </w:r>
      <w:r w:rsidR="00E7373B" w:rsidRPr="00FD69BC">
        <w:rPr>
          <w:lang w:val="ru-RU"/>
        </w:rPr>
        <w:t xml:space="preserve"> </w:t>
      </w:r>
      <w:r w:rsidR="00844E8C" w:rsidRPr="00FD69BC">
        <w:rPr>
          <w:lang w:val="ru-RU"/>
        </w:rPr>
        <w:t xml:space="preserve">потпоглављима </w:t>
      </w:r>
      <w:r w:rsidR="00E7373B" w:rsidRPr="00FD69BC">
        <w:rPr>
          <w:lang w:val="ru-RU"/>
        </w:rPr>
        <w:t>ћемо описати како стратегије његове промене утичу на баланс експлорације и експлоатације алгоритма.</w:t>
      </w:r>
    </w:p>
    <w:p w14:paraId="77EEF8A7" w14:textId="77777777" w:rsidR="00035159" w:rsidRPr="0093608D" w:rsidRDefault="00E7373B" w:rsidP="00D134D1">
      <w:pPr>
        <w:pStyle w:val="Heading3"/>
        <w:numPr>
          <w:ilvl w:val="2"/>
          <w:numId w:val="6"/>
        </w:numPr>
        <w:tabs>
          <w:tab w:val="num" w:pos="540"/>
        </w:tabs>
        <w:suppressAutoHyphens w:val="0"/>
        <w:spacing w:line="240" w:lineRule="exact"/>
        <w:ind w:left="0" w:firstLine="288"/>
        <w:textAlignment w:val="auto"/>
      </w:pPr>
      <w:bookmarkStart w:id="14" w:name="_heading=h.txzypusywgo4" w:colFirst="0" w:colLast="0"/>
      <w:bookmarkEnd w:id="14"/>
      <w:r w:rsidRPr="00D134D1">
        <w:rPr>
          <w:position w:val="0"/>
        </w:rPr>
        <w:t>Линеарна</w:t>
      </w:r>
      <w:r w:rsidRPr="0093608D">
        <w:t xml:space="preserve"> промена параметра инерције</w:t>
      </w:r>
    </w:p>
    <w:p w14:paraId="25C606D2" w14:textId="77777777" w:rsidR="00035159" w:rsidRPr="00FD69B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За </w:t>
      </w:r>
      <w:r w:rsidR="00E7373B" w:rsidRPr="0093608D">
        <w:t>PSO</w:t>
      </w:r>
      <w:r w:rsidR="00E7373B" w:rsidRPr="00FD69BC">
        <w:rPr>
          <w:lang w:val="ru-RU"/>
        </w:rPr>
        <w:t xml:space="preserve"> </w:t>
      </w:r>
      <w:r w:rsidR="00890DA4" w:rsidRPr="00FD69BC">
        <w:rPr>
          <w:lang w:val="ru-RU"/>
        </w:rPr>
        <w:t>алгоритам</w:t>
      </w:r>
      <w:r w:rsidR="00E7373B" w:rsidRPr="00FD69BC">
        <w:rPr>
          <w:lang w:val="ru-RU"/>
        </w:rPr>
        <w:t xml:space="preserve"> је критично да се изврше локална и глобална претрага</w:t>
      </w:r>
      <w:r w:rsidR="00B33D7B" w:rsidRPr="00FD69BC">
        <w:rPr>
          <w:lang w:val="ru-RU"/>
        </w:rPr>
        <w:t xml:space="preserve"> [2]</w:t>
      </w:r>
      <w:r w:rsidR="00E7373B" w:rsidRPr="00FD69BC">
        <w:rPr>
          <w:lang w:val="ru-RU"/>
        </w:rPr>
        <w:t>.</w:t>
      </w:r>
      <w:r w:rsidR="00B33D7B" w:rsidRPr="00FD69BC">
        <w:rPr>
          <w:lang w:val="ru-RU"/>
        </w:rPr>
        <w:t xml:space="preserve"> Локална претрага је претрага простора у околини честице,</w:t>
      </w:r>
      <w:r w:rsidR="00C94BD9" w:rsidRPr="00FD69BC">
        <w:rPr>
          <w:lang w:val="ru-RU"/>
        </w:rPr>
        <w:t xml:space="preserve"> односно у околини места на ком је иницијализована свака честица. Глобална претрага је претрага целокупног простора проблема.</w:t>
      </w:r>
      <w:r w:rsidR="00E7373B" w:rsidRPr="00FD69BC">
        <w:rPr>
          <w:lang w:val="ru-RU"/>
        </w:rPr>
        <w:t xml:space="preserve"> У ранијим истраживањима је доказано да константа вредност параметра инерције</w:t>
      </w:r>
      <w:r w:rsidR="001B3A4B" w:rsidRPr="00FD69BC">
        <w:rPr>
          <w:lang w:val="ru-RU"/>
        </w:rPr>
        <w:t xml:space="preserve"> </w:t>
      </w:r>
      <w:r w:rsidR="00E7373B" w:rsidRPr="00FD69BC">
        <w:rPr>
          <w:lang w:val="ru-RU"/>
        </w:rPr>
        <w:t>(0.4) не успева да нађе баланс између експлорације и експлоатације</w:t>
      </w:r>
      <w:r w:rsidR="00B33D7B" w:rsidRPr="00FD69BC">
        <w:rPr>
          <w:lang w:val="ru-RU"/>
        </w:rPr>
        <w:t xml:space="preserve"> [1]</w:t>
      </w:r>
      <w:r w:rsidR="00E7373B" w:rsidRPr="00FD69BC">
        <w:rPr>
          <w:lang w:val="ru-RU"/>
        </w:rPr>
        <w:t>. Уколико је његова вредност велика</w:t>
      </w:r>
      <w:r w:rsidR="00A719DF" w:rsidRPr="00FD69BC">
        <w:rPr>
          <w:lang w:val="ru-RU"/>
        </w:rPr>
        <w:t>,</w:t>
      </w:r>
      <w:r w:rsidR="00E7373B" w:rsidRPr="00FD69BC">
        <w:rPr>
          <w:lang w:val="ru-RU"/>
        </w:rPr>
        <w:t xml:space="preserve"> фаворизује се глобална претрага</w:t>
      </w:r>
      <w:r w:rsidR="00A719DF" w:rsidRPr="00FD69BC">
        <w:rPr>
          <w:lang w:val="ru-RU"/>
        </w:rPr>
        <w:t>. У супротном,</w:t>
      </w:r>
      <w:r w:rsidR="00E7373B" w:rsidRPr="00FD69BC">
        <w:rPr>
          <w:lang w:val="ru-RU"/>
        </w:rPr>
        <w:t xml:space="preserve"> фаворизује се локална претрага.</w:t>
      </w:r>
    </w:p>
    <w:p w14:paraId="39006C59" w14:textId="77777777" w:rsidR="00035159" w:rsidRPr="00FD69B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Због тога су научници </w:t>
      </w:r>
      <w:r w:rsidR="00A719DF" w:rsidRPr="00FD69BC">
        <w:rPr>
          <w:lang w:val="ru-RU"/>
        </w:rPr>
        <w:t xml:space="preserve">у [2] </w:t>
      </w:r>
      <w:r w:rsidR="00C009C5" w:rsidRPr="00FD69BC">
        <w:rPr>
          <w:lang w:val="ru-RU"/>
        </w:rPr>
        <w:t>дошли до закључка</w:t>
      </w:r>
      <w:r w:rsidR="00E7373B" w:rsidRPr="00FD69BC">
        <w:rPr>
          <w:lang w:val="ru-RU"/>
        </w:rPr>
        <w:t xml:space="preserve"> да параметар инерције линеарно смањују у свакој итерацији почевши од задатог максиму</w:t>
      </w:r>
      <w:r w:rsidR="00A719DF" w:rsidRPr="00FD69BC">
        <w:rPr>
          <w:lang w:val="ru-RU"/>
        </w:rPr>
        <w:t>м</w:t>
      </w:r>
      <w:r w:rsidR="00E7373B" w:rsidRPr="00FD69BC">
        <w:rPr>
          <w:lang w:val="ru-RU"/>
        </w:rPr>
        <w:t>а</w:t>
      </w:r>
      <w:r w:rsidR="00A719DF" w:rsidRPr="00FD69BC">
        <w:rPr>
          <w:lang w:val="ru-RU"/>
        </w:rPr>
        <w:t xml:space="preserve"> </w:t>
      </w:r>
      <w:r w:rsidR="00E7373B" w:rsidRPr="00FD69BC">
        <w:rPr>
          <w:lang w:val="ru-RU"/>
        </w:rPr>
        <w:t>(0.9) у првој итерацији</w:t>
      </w:r>
      <w:r w:rsidR="00A719DF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па све до задатог минимума</w:t>
      </w:r>
      <w:r w:rsidR="00A719DF" w:rsidRPr="00FD69BC">
        <w:rPr>
          <w:lang w:val="ru-RU"/>
        </w:rPr>
        <w:t xml:space="preserve"> </w:t>
      </w:r>
      <w:r w:rsidR="00E7373B" w:rsidRPr="00FD69BC">
        <w:rPr>
          <w:lang w:val="ru-RU"/>
        </w:rPr>
        <w:t>(0.4) у последњој итерацији. Оваква стратегија данас је једна од најраспрострањенијих.</w:t>
      </w:r>
    </w:p>
    <w:p w14:paraId="604965CD" w14:textId="77777777" w:rsidR="00035159" w:rsidRPr="00FD69B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Са друге стране</w:t>
      </w:r>
      <w:r w:rsidR="00A61D60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линеарно повећавањ</w:t>
      </w:r>
      <w:r w:rsidR="00B33D7B" w:rsidRPr="00FD69BC">
        <w:rPr>
          <w:lang w:val="ru-RU"/>
        </w:rPr>
        <w:t>е</w:t>
      </w:r>
      <w:r w:rsidR="00E7373B" w:rsidRPr="00FD69BC">
        <w:rPr>
          <w:lang w:val="ru-RU"/>
        </w:rPr>
        <w:t xml:space="preserve"> параметра инерције углав</w:t>
      </w:r>
      <w:r w:rsidR="00A61D60" w:rsidRPr="00FD69BC">
        <w:rPr>
          <w:lang w:val="ru-RU"/>
        </w:rPr>
        <w:t>н</w:t>
      </w:r>
      <w:r w:rsidR="00E7373B" w:rsidRPr="00FD69BC">
        <w:rPr>
          <w:lang w:val="ru-RU"/>
        </w:rPr>
        <w:t>ом</w:t>
      </w:r>
      <w:r w:rsidR="00B33D7B" w:rsidRPr="00FD69BC">
        <w:rPr>
          <w:lang w:val="ru-RU"/>
        </w:rPr>
        <w:t xml:space="preserve"> се врши повећавањем</w:t>
      </w:r>
      <w:r w:rsidR="00E7373B" w:rsidRPr="00FD69BC">
        <w:rPr>
          <w:lang w:val="ru-RU"/>
        </w:rPr>
        <w:t xml:space="preserve"> </w:t>
      </w:r>
      <w:r w:rsidR="00B33D7B" w:rsidRPr="00FD69BC">
        <w:rPr>
          <w:lang w:val="ru-RU"/>
        </w:rPr>
        <w:t>са</w:t>
      </w:r>
      <w:r w:rsidR="00E7373B" w:rsidRPr="00FD69BC">
        <w:rPr>
          <w:lang w:val="ru-RU"/>
        </w:rPr>
        <w:t xml:space="preserve"> 0.4 </w:t>
      </w:r>
      <w:r w:rsidR="00B33D7B" w:rsidRPr="00FD69BC">
        <w:rPr>
          <w:lang w:val="ru-RU"/>
        </w:rPr>
        <w:t>на</w:t>
      </w:r>
      <w:r w:rsidR="00E7373B" w:rsidRPr="00FD69BC">
        <w:rPr>
          <w:lang w:val="ru-RU"/>
        </w:rPr>
        <w:t xml:space="preserve"> 0.9.  Ова стратегија значајно побољшава перформансе алгоритма јер се даје значај на бржој конвергенцији</w:t>
      </w:r>
      <w:r w:rsidR="00B33D7B" w:rsidRPr="00FD69BC">
        <w:rPr>
          <w:lang w:val="ru-RU"/>
        </w:rPr>
        <w:t xml:space="preserve"> [2]</w:t>
      </w:r>
      <w:r w:rsidR="00E7373B" w:rsidRPr="00FD69BC">
        <w:rPr>
          <w:lang w:val="ru-RU"/>
        </w:rPr>
        <w:t>.</w:t>
      </w:r>
    </w:p>
    <w:p w14:paraId="7AD350A5" w14:textId="77777777" w:rsidR="00035159" w:rsidRPr="0093608D" w:rsidRDefault="00E7373B" w:rsidP="00B87390">
      <w:pPr>
        <w:pStyle w:val="Heading3"/>
        <w:numPr>
          <w:ilvl w:val="2"/>
          <w:numId w:val="6"/>
        </w:numPr>
        <w:tabs>
          <w:tab w:val="num" w:pos="540"/>
        </w:tabs>
        <w:suppressAutoHyphens w:val="0"/>
        <w:spacing w:line="240" w:lineRule="exact"/>
        <w:ind w:left="0" w:firstLine="288"/>
        <w:textAlignment w:val="auto"/>
      </w:pPr>
      <w:r w:rsidRPr="0093608D">
        <w:t>Нелинеарна промена параметра инерције</w:t>
      </w:r>
    </w:p>
    <w:p w14:paraId="17C9CEB8" w14:textId="77777777" w:rsidR="00035159" w:rsidRPr="00FD69B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Ослањајући се на идеју лине</w:t>
      </w:r>
      <w:r w:rsidR="001B0A4F" w:rsidRPr="00FD69BC">
        <w:rPr>
          <w:lang w:val="ru-RU"/>
        </w:rPr>
        <w:t>а</w:t>
      </w:r>
      <w:r w:rsidR="00E7373B" w:rsidRPr="00FD69BC">
        <w:rPr>
          <w:lang w:val="ru-RU"/>
        </w:rPr>
        <w:t>рног смањивања вредности параметра инерције</w:t>
      </w:r>
      <w:r w:rsidR="001B0A4F" w:rsidRPr="00FD69BC">
        <w:rPr>
          <w:lang w:val="ru-RU"/>
        </w:rPr>
        <w:t>,</w:t>
      </w:r>
      <w:r w:rsidR="00E7373B" w:rsidRPr="00FD69BC">
        <w:rPr>
          <w:lang w:val="ru-RU"/>
        </w:rPr>
        <w:t xml:space="preserve"> разматрана је могућност о његовом </w:t>
      </w:r>
      <w:r w:rsidR="001B0A4F" w:rsidRPr="00FD69BC">
        <w:rPr>
          <w:lang w:val="ru-RU"/>
        </w:rPr>
        <w:t>експоненцијалном</w:t>
      </w:r>
      <w:r w:rsidR="00E7373B" w:rsidRPr="00FD69BC">
        <w:rPr>
          <w:lang w:val="ru-RU"/>
        </w:rPr>
        <w:t xml:space="preserve"> смањењу. Овакво подешавање омогућава алгоритму да у ранијим фазама извршења брже конвергира</w:t>
      </w:r>
      <w:r w:rsidR="001B0A4F" w:rsidRPr="00FD69BC">
        <w:rPr>
          <w:lang w:val="ru-RU"/>
        </w:rPr>
        <w:t>,</w:t>
      </w:r>
      <w:r w:rsidR="00E7373B" w:rsidRPr="00FD69BC">
        <w:rPr>
          <w:lang w:val="ru-RU"/>
        </w:rPr>
        <w:t xml:space="preserve"> што резултује бољим перформансама не смањујући </w:t>
      </w:r>
      <w:r w:rsidR="001B0A4F" w:rsidRPr="00FD69BC">
        <w:rPr>
          <w:lang w:val="ru-RU"/>
        </w:rPr>
        <w:t>робусност</w:t>
      </w:r>
      <w:r w:rsidR="00E7373B" w:rsidRPr="00FD69BC">
        <w:rPr>
          <w:lang w:val="ru-RU"/>
        </w:rPr>
        <w:t>.</w:t>
      </w:r>
    </w:p>
    <w:p w14:paraId="340C173A" w14:textId="77777777" w:rsidR="00035159" w:rsidRPr="00FD69B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Модификације параметра инерције у којима он узима вредности из конкавне и конвексне опадајуће функције поређене су са </w:t>
      </w:r>
      <w:r w:rsidR="001B0A4F" w:rsidRPr="00FD69BC">
        <w:rPr>
          <w:lang w:val="ru-RU"/>
        </w:rPr>
        <w:t>линераном</w:t>
      </w:r>
      <w:r w:rsidR="00E7373B" w:rsidRPr="00FD69BC">
        <w:rPr>
          <w:lang w:val="ru-RU"/>
        </w:rPr>
        <w:t xml:space="preserve"> опадајућом функцијом</w:t>
      </w:r>
      <w:r w:rsidR="00B33D7B" w:rsidRPr="00FD69BC">
        <w:rPr>
          <w:lang w:val="ru-RU"/>
        </w:rPr>
        <w:t xml:space="preserve"> [2]</w:t>
      </w:r>
      <w:r w:rsidR="00E7373B" w:rsidRPr="00FD69BC">
        <w:rPr>
          <w:lang w:val="ru-RU"/>
        </w:rPr>
        <w:t>. Симулације показују да</w:t>
      </w:r>
      <w:r w:rsidR="001B0A4F" w:rsidRPr="00FD69BC">
        <w:rPr>
          <w:lang w:val="ru-RU"/>
        </w:rPr>
        <w:t>,</w:t>
      </w:r>
      <w:r w:rsidR="00E7373B" w:rsidRPr="00FD69BC">
        <w:rPr>
          <w:lang w:val="ru-RU"/>
        </w:rPr>
        <w:t xml:space="preserve"> уколико параметар инерције узима вредности из конвексне функције</w:t>
      </w:r>
      <w:r w:rsidR="001B0A4F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перформансе алгоритма </w:t>
      </w:r>
      <w:r w:rsidR="001B0A4F" w:rsidRPr="00FD69BC">
        <w:rPr>
          <w:lang w:val="ru-RU"/>
        </w:rPr>
        <w:t xml:space="preserve">бивају </w:t>
      </w:r>
      <w:r w:rsidR="00E7373B" w:rsidRPr="00FD69BC">
        <w:rPr>
          <w:lang w:val="ru-RU"/>
        </w:rPr>
        <w:t>лошије него кад узима вредности из линеарно опадајуће функције</w:t>
      </w:r>
      <w:r w:rsidR="001B0A4F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а боље кад узима вредности из конкавне функције.</w:t>
      </w:r>
    </w:p>
    <w:p w14:paraId="4EE3D041" w14:textId="77777777" w:rsidR="00035159" w:rsidRPr="00FD69B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Значајна побољшања у конвергенцији дала је и стратегија у којој параметар инерције узима вредности из растуће сигмоидне функције</w:t>
      </w:r>
      <w:r w:rsidR="00B33D7B" w:rsidRPr="00FD69BC">
        <w:rPr>
          <w:lang w:val="ru-RU"/>
        </w:rPr>
        <w:t xml:space="preserve"> [2]</w:t>
      </w:r>
      <w:r w:rsidR="00E7373B" w:rsidRPr="00FD69BC">
        <w:rPr>
          <w:lang w:val="ru-RU"/>
        </w:rPr>
        <w:t>. Уколико параметар инерције узима вредности на основу ове стратегије</w:t>
      </w:r>
      <w:r w:rsidR="00BE3EBC" w:rsidRPr="00FD69BC">
        <w:rPr>
          <w:lang w:val="ru-RU"/>
        </w:rPr>
        <w:t>,</w:t>
      </w:r>
      <w:r w:rsidR="00E7373B" w:rsidRPr="00FD69BC">
        <w:rPr>
          <w:lang w:val="ru-RU"/>
        </w:rPr>
        <w:t xml:space="preserve"> </w:t>
      </w:r>
      <w:r w:rsidR="00E7373B" w:rsidRPr="0093608D">
        <w:t>PSO</w:t>
      </w:r>
      <w:r w:rsidR="00E7373B" w:rsidRPr="00FD69BC">
        <w:rPr>
          <w:lang w:val="ru-RU"/>
        </w:rPr>
        <w:t xml:space="preserve"> алгоритам агресивно конвергира ка </w:t>
      </w:r>
      <w:r w:rsidR="00BE3EBC" w:rsidRPr="00FD69BC">
        <w:rPr>
          <w:lang w:val="ru-RU"/>
        </w:rPr>
        <w:t>глобалном</w:t>
      </w:r>
      <w:r w:rsidR="00E7373B" w:rsidRPr="00FD69BC">
        <w:rPr>
          <w:lang w:val="ru-RU"/>
        </w:rPr>
        <w:t xml:space="preserve"> оптимуму у каснијим итерацијама</w:t>
      </w:r>
      <w:r w:rsidR="00BE3EBC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а тиме брже смањује претраживани простор док га не сузи до простора око оптимума. Ова стратегија фаворизује боље истраживање простора око оптимума и бржу конвергенцију.</w:t>
      </w:r>
    </w:p>
    <w:p w14:paraId="14B932B2" w14:textId="77777777" w:rsidR="00035159" w:rsidRPr="0093608D" w:rsidRDefault="00E7373B" w:rsidP="00B87390">
      <w:pPr>
        <w:pStyle w:val="Heading3"/>
        <w:numPr>
          <w:ilvl w:val="2"/>
          <w:numId w:val="6"/>
        </w:numPr>
        <w:tabs>
          <w:tab w:val="num" w:pos="540"/>
        </w:tabs>
        <w:suppressAutoHyphens w:val="0"/>
        <w:spacing w:line="240" w:lineRule="exact"/>
        <w:ind w:left="0" w:firstLine="288"/>
        <w:textAlignment w:val="auto"/>
      </w:pPr>
      <w:bookmarkStart w:id="15" w:name="_heading=h.llga9rgifwc9" w:colFirst="0" w:colLast="0"/>
      <w:bookmarkEnd w:id="15"/>
      <w:r w:rsidRPr="0093608D">
        <w:t>Остале промене параметра инерције</w:t>
      </w:r>
    </w:p>
    <w:p w14:paraId="1FDA8B6A" w14:textId="77777777" w:rsidR="003740AC" w:rsidRPr="00FD69B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Још један начин да се боље истражи иницијални простор даје и насумични одабир параметра инерције</w:t>
      </w:r>
      <w:r w:rsidR="00B33D7B" w:rsidRPr="00FD69BC">
        <w:rPr>
          <w:lang w:val="ru-RU"/>
        </w:rPr>
        <w:t xml:space="preserve"> [2]</w:t>
      </w:r>
      <w:r w:rsidR="00E7373B" w:rsidRPr="00FD69BC">
        <w:rPr>
          <w:lang w:val="ru-RU"/>
        </w:rPr>
        <w:t xml:space="preserve">. </w:t>
      </w:r>
      <w:r w:rsidR="00E7373B" w:rsidRPr="00FD69BC">
        <w:rPr>
          <w:lang w:val="ru-RU"/>
        </w:rPr>
        <w:lastRenderedPageBreak/>
        <w:t>У овој стратегији</w:t>
      </w:r>
      <w:r w:rsidR="003740AC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вредности параметра инерције узимају вредности из униформне расподеле</w:t>
      </w:r>
      <w:r w:rsidR="003740AC" w:rsidRPr="00FD69BC">
        <w:rPr>
          <w:lang w:val="ru-RU"/>
        </w:rPr>
        <w:t xml:space="preserve"> </w:t>
      </w:r>
      <w:r w:rsidR="00E7373B" w:rsidRPr="00FD69BC">
        <w:rPr>
          <w:lang w:val="ru-RU"/>
        </w:rPr>
        <w:t xml:space="preserve">[0.5, 1]. Ова примена се користи кад се истражују функције које имају више неправилности у себи и када не знамо да одредимо баланс између експлорације и експлоатације. </w:t>
      </w:r>
    </w:p>
    <w:p w14:paraId="1E23368E" w14:textId="77777777" w:rsidR="00035159" w:rsidRPr="00FD69BC" w:rsidRDefault="003740AC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Због насумичне природе овог параметра добијају се и поларизов</w:t>
      </w:r>
      <w:r w:rsidR="00623335" w:rsidRPr="00FD69BC">
        <w:rPr>
          <w:lang w:val="ru-RU"/>
        </w:rPr>
        <w:t>а</w:t>
      </w:r>
      <w:r w:rsidR="00E7373B" w:rsidRPr="00FD69BC">
        <w:rPr>
          <w:lang w:val="ru-RU"/>
        </w:rPr>
        <w:t>нији резултати</w:t>
      </w:r>
      <w:r w:rsidRPr="00FD69BC">
        <w:rPr>
          <w:lang w:val="ru-RU"/>
        </w:rPr>
        <w:t>,</w:t>
      </w:r>
      <w:r w:rsidR="00E7373B" w:rsidRPr="00FD69BC">
        <w:rPr>
          <w:lang w:val="ru-RU"/>
        </w:rPr>
        <w:t xml:space="preserve"> док</w:t>
      </w:r>
      <w:r w:rsidR="007C6A62" w:rsidRPr="00FD69BC">
        <w:rPr>
          <w:lang w:val="ru-RU"/>
        </w:rPr>
        <w:t>,</w:t>
      </w:r>
      <w:r w:rsidR="00E7373B" w:rsidRPr="00FD69BC">
        <w:rPr>
          <w:lang w:val="ru-RU"/>
        </w:rPr>
        <w:t xml:space="preserve"> што се тиче перформанси</w:t>
      </w:r>
      <w:r w:rsidR="007C6A62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брза конвергенција је присутна у ранијим фазама извршавања. Насумичност овог параметра често уме да</w:t>
      </w:r>
      <w:r w:rsidRPr="00FD69BC">
        <w:rPr>
          <w:lang w:val="ru-RU"/>
        </w:rPr>
        <w:t xml:space="preserve"> резултује </w:t>
      </w:r>
      <w:r w:rsidR="00E7373B" w:rsidRPr="00FD69BC">
        <w:rPr>
          <w:lang w:val="ru-RU"/>
        </w:rPr>
        <w:t xml:space="preserve"> доб</w:t>
      </w:r>
      <w:r w:rsidRPr="00FD69BC">
        <w:rPr>
          <w:lang w:val="ru-RU"/>
        </w:rPr>
        <w:t>рим</w:t>
      </w:r>
      <w:r w:rsidR="00E7373B" w:rsidRPr="00FD69BC">
        <w:rPr>
          <w:lang w:val="ru-RU"/>
        </w:rPr>
        <w:t xml:space="preserve"> баланс</w:t>
      </w:r>
      <w:r w:rsidRPr="00FD69BC">
        <w:rPr>
          <w:lang w:val="ru-RU"/>
        </w:rPr>
        <w:t>ом</w:t>
      </w:r>
      <w:r w:rsidR="00E7373B" w:rsidRPr="00FD69BC">
        <w:rPr>
          <w:lang w:val="ru-RU"/>
        </w:rPr>
        <w:t xml:space="preserve"> између локалне и глобалне претраге.</w:t>
      </w:r>
    </w:p>
    <w:p w14:paraId="47F09F48" w14:textId="77777777" w:rsidR="00035159" w:rsidRPr="0093608D" w:rsidRDefault="00B33D7B" w:rsidP="00D134D1">
      <w:pPr>
        <w:pStyle w:val="Heading2"/>
        <w:numPr>
          <w:ilvl w:val="0"/>
          <w:numId w:val="20"/>
        </w:numPr>
        <w:tabs>
          <w:tab w:val="num" w:pos="288"/>
        </w:tabs>
        <w:suppressAutoHyphens w:val="0"/>
        <w:spacing w:line="240" w:lineRule="auto"/>
        <w:ind w:left="288" w:hanging="288"/>
        <w:textAlignment w:val="auto"/>
      </w:pPr>
      <w:bookmarkStart w:id="16" w:name="_heading=h.w605bclbsr0z" w:colFirst="0" w:colLast="0"/>
      <w:bookmarkStart w:id="17" w:name="_Ref68901365"/>
      <w:bookmarkEnd w:id="16"/>
      <w:r>
        <w:rPr>
          <w:position w:val="0"/>
        </w:rPr>
        <w:t xml:space="preserve">Стратегије за </w:t>
      </w:r>
      <w:r w:rsidRPr="00B33D7B">
        <w:rPr>
          <w:position w:val="0"/>
        </w:rPr>
        <w:t>MPSO</w:t>
      </w:r>
      <w:bookmarkEnd w:id="17"/>
    </w:p>
    <w:p w14:paraId="751B61BF" w14:textId="77777777" w:rsidR="00035159" w:rsidRPr="0093608D" w:rsidRDefault="00E7373B" w:rsidP="00D134D1">
      <w:pPr>
        <w:pStyle w:val="Heading3"/>
        <w:numPr>
          <w:ilvl w:val="2"/>
          <w:numId w:val="21"/>
        </w:numPr>
        <w:tabs>
          <w:tab w:val="left" w:pos="540"/>
        </w:tabs>
        <w:suppressAutoHyphens w:val="0"/>
        <w:spacing w:line="240" w:lineRule="exact"/>
        <w:ind w:left="540" w:hanging="270"/>
        <w:textAlignment w:val="auto"/>
      </w:pPr>
      <w:bookmarkStart w:id="18" w:name="_heading=h.5v0dbq14gp4y" w:colFirst="0" w:colLast="0"/>
      <w:bookmarkEnd w:id="18"/>
      <w:r w:rsidRPr="0093608D">
        <w:t>Иницијализација заснована на хаосу</w:t>
      </w:r>
    </w:p>
    <w:p w14:paraId="3681DF5D" w14:textId="77777777" w:rsidR="00B33D7B" w:rsidRPr="00FD69BC" w:rsidRDefault="00D56231" w:rsidP="00B33D7B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B33D7B" w:rsidRPr="00FD69BC">
        <w:rPr>
          <w:lang w:val="ru-RU"/>
        </w:rPr>
        <w:t>Значајну улогу у тражењу оптимума игра иницијализација. Циљ иницијализације је да униформно распореди честице у простору ког претражујемо. Много научних радова бавило се проблемом иницијализације где су сва добијена решења показала боље резултате него насумична иницијализација ко</w:t>
      </w:r>
      <w:r w:rsidR="00623335" w:rsidRPr="00FD69BC">
        <w:rPr>
          <w:lang w:val="ru-RU"/>
        </w:rPr>
        <w:t>н</w:t>
      </w:r>
      <w:r w:rsidR="00B33D7B" w:rsidRPr="00FD69BC">
        <w:rPr>
          <w:lang w:val="ru-RU"/>
        </w:rPr>
        <w:t>кретно [2]</w:t>
      </w:r>
      <w:r w:rsidR="007C6A62" w:rsidRPr="00FD69BC">
        <w:rPr>
          <w:lang w:val="ru-RU"/>
        </w:rPr>
        <w:t>,</w:t>
      </w:r>
      <w:r w:rsidR="00B33D7B" w:rsidRPr="00FD69BC">
        <w:rPr>
          <w:lang w:val="ru-RU"/>
        </w:rPr>
        <w:t xml:space="preserve"> кој</w:t>
      </w:r>
      <w:r w:rsidR="007C6A62" w:rsidRPr="00FD69BC">
        <w:rPr>
          <w:lang w:val="ru-RU"/>
        </w:rPr>
        <w:t>а</w:t>
      </w:r>
      <w:r w:rsidR="00B33D7B" w:rsidRPr="00FD69BC">
        <w:rPr>
          <w:lang w:val="ru-RU"/>
        </w:rPr>
        <w:t xml:space="preserve"> описује иницијализацију базирану на логистичкој мапи.</w:t>
      </w:r>
    </w:p>
    <w:p w14:paraId="2F62B9BE" w14:textId="77777777" w:rsidR="00035159" w:rsidRDefault="001F0FDF" w:rsidP="00B33D7B">
      <w:pPr>
        <w:tabs>
          <w:tab w:val="left" w:pos="288"/>
        </w:tabs>
        <w:spacing w:after="120" w:line="228" w:lineRule="auto"/>
        <w:ind w:left="0" w:hanging="2"/>
        <w:jc w:val="both"/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B33D7B" w:rsidRPr="00FD69BC">
        <w:rPr>
          <w:lang w:val="ru-RU"/>
        </w:rPr>
        <w:t>У овом начину иницијализације</w:t>
      </w:r>
      <w:r w:rsidR="007C6A62" w:rsidRPr="00FD69BC">
        <w:rPr>
          <w:lang w:val="ru-RU"/>
        </w:rPr>
        <w:t>,</w:t>
      </w:r>
      <w:r w:rsidR="00B33D7B" w:rsidRPr="00FD69BC">
        <w:rPr>
          <w:lang w:val="ru-RU"/>
        </w:rPr>
        <w:t xml:space="preserve"> све честице се иницијализују насумично у интервалу [0, 1]</w:t>
      </w:r>
      <w:r w:rsidR="007C6A62" w:rsidRPr="00FD69BC">
        <w:rPr>
          <w:lang w:val="ru-RU"/>
        </w:rPr>
        <w:t>,</w:t>
      </w:r>
      <w:r w:rsidR="00B33D7B" w:rsidRPr="00FD69BC">
        <w:rPr>
          <w:lang w:val="ru-RU"/>
        </w:rPr>
        <w:t xml:space="preserve"> под претпоставком да радимо са једном димен</w:t>
      </w:r>
      <w:r w:rsidR="00623335" w:rsidRPr="00FD69BC">
        <w:rPr>
          <w:lang w:val="ru-RU"/>
        </w:rPr>
        <w:t>з</w:t>
      </w:r>
      <w:r w:rsidR="00B33D7B" w:rsidRPr="00FD69BC">
        <w:rPr>
          <w:lang w:val="ru-RU"/>
        </w:rPr>
        <w:t>ијом, уколико радимо са више</w:t>
      </w:r>
      <w:r w:rsidR="007C6A62" w:rsidRPr="00FD69BC">
        <w:rPr>
          <w:lang w:val="ru-RU"/>
        </w:rPr>
        <w:t>,</w:t>
      </w:r>
      <w:r w:rsidR="00B33D7B" w:rsidRPr="00FD69BC">
        <w:rPr>
          <w:lang w:val="ru-RU"/>
        </w:rPr>
        <w:t xml:space="preserve"> исти алгоритам важи за сваку димензију. Затим се за произвољан број итерација </w:t>
      </w:r>
      <w:r w:rsidR="00B33D7B" w:rsidRPr="00B33D7B">
        <w:t>n</w:t>
      </w:r>
      <w:r w:rsidR="00B33D7B" w:rsidRPr="00FD69BC">
        <w:rPr>
          <w:lang w:val="ru-RU"/>
        </w:rPr>
        <w:t xml:space="preserve"> извршава ремапирање честица. </w:t>
      </w:r>
      <w:proofErr w:type="spellStart"/>
      <w:r w:rsidR="00B33D7B" w:rsidRPr="00B33D7B">
        <w:t>Ремапирање</w:t>
      </w:r>
      <w:proofErr w:type="spellEnd"/>
      <w:r w:rsidR="00B33D7B" w:rsidRPr="00B33D7B">
        <w:t xml:space="preserve"> </w:t>
      </w:r>
      <w:proofErr w:type="spellStart"/>
      <w:r w:rsidR="00B33D7B" w:rsidRPr="00B33D7B">
        <w:t>честица</w:t>
      </w:r>
      <w:proofErr w:type="spellEnd"/>
      <w:r w:rsidR="00B33D7B" w:rsidRPr="00B33D7B">
        <w:t xml:space="preserve"> </w:t>
      </w:r>
      <w:proofErr w:type="spellStart"/>
      <w:r w:rsidR="00B33D7B" w:rsidRPr="00B33D7B">
        <w:t>се</w:t>
      </w:r>
      <w:proofErr w:type="spellEnd"/>
      <w:r w:rsidR="00B33D7B" w:rsidRPr="00B33D7B">
        <w:t xml:space="preserve"> </w:t>
      </w:r>
      <w:proofErr w:type="spellStart"/>
      <w:r w:rsidR="00B33D7B" w:rsidRPr="00B33D7B">
        <w:t>врши</w:t>
      </w:r>
      <w:proofErr w:type="spellEnd"/>
      <w:r w:rsidR="00B33D7B" w:rsidRPr="00B33D7B">
        <w:t xml:space="preserve"> </w:t>
      </w:r>
      <w:proofErr w:type="spellStart"/>
      <w:r w:rsidR="00B33D7B" w:rsidRPr="00B33D7B">
        <w:t>по</w:t>
      </w:r>
      <w:proofErr w:type="spellEnd"/>
      <w:r w:rsidR="00B33D7B" w:rsidRPr="00B33D7B">
        <w:t xml:space="preserve"> </w:t>
      </w:r>
      <w:proofErr w:type="spellStart"/>
      <w:r w:rsidR="00B33D7B" w:rsidRPr="00B33D7B">
        <w:t>следећој</w:t>
      </w:r>
      <w:proofErr w:type="spellEnd"/>
      <w:r w:rsidR="00B33D7B" w:rsidRPr="00B33D7B">
        <w:t xml:space="preserve"> </w:t>
      </w:r>
      <w:proofErr w:type="spellStart"/>
      <w:r w:rsidR="00B33D7B" w:rsidRPr="00B33D7B">
        <w:t>формули</w:t>
      </w:r>
      <w:proofErr w:type="spellEnd"/>
      <w:r w:rsidR="00B33D7B" w:rsidRPr="00B33D7B">
        <w:t>:</w:t>
      </w:r>
    </w:p>
    <w:p w14:paraId="797C8862" w14:textId="77777777" w:rsidR="00B33D7B" w:rsidRPr="00B33D7B" w:rsidRDefault="00297837" w:rsidP="00B33D7B">
      <w:pPr>
        <w:tabs>
          <w:tab w:val="left" w:pos="288"/>
        </w:tabs>
        <w:spacing w:after="120" w:line="228" w:lineRule="auto"/>
        <w:ind w:left="0" w:hanging="2"/>
        <w:jc w:val="both"/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n+1</m:t>
              </m:r>
            </m:sub>
          </m:sSub>
          <m:r>
            <w:rPr>
              <w:rFonts w:ascii="Cambria Math" w:hAnsi="Cambria Math" w:cstheme="minorHAnsi"/>
            </w:rPr>
            <m:t>=u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(1-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x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)</m:t>
          </m:r>
        </m:oMath>
      </m:oMathPara>
    </w:p>
    <w:p w14:paraId="39891A0D" w14:textId="77777777" w:rsidR="00B33D7B" w:rsidRPr="00FD69BC" w:rsidRDefault="00B33D7B" w:rsidP="00B33D7B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 xml:space="preserve">где </w:t>
      </w:r>
      <w:r w:rsidRPr="00B33D7B">
        <w:t>je</w:t>
      </w:r>
      <w:r w:rsidRPr="00FD69BC">
        <w:rPr>
          <w:lang w:val="ru-RU"/>
        </w:rPr>
        <w:t xml:space="preserve"> </w:t>
      </w:r>
      <w:r w:rsidRPr="00B33D7B">
        <w:t>x</w:t>
      </w:r>
      <w:r w:rsidRPr="00FD69BC">
        <w:rPr>
          <w:lang w:val="ru-RU"/>
        </w:rPr>
        <w:t>_</w:t>
      </w:r>
      <w:r w:rsidRPr="00B33D7B">
        <w:t>n</w:t>
      </w:r>
      <w:r w:rsidRPr="00FD69BC">
        <w:rPr>
          <w:lang w:val="ru-RU"/>
        </w:rPr>
        <w:t xml:space="preserve"> вредност честице у </w:t>
      </w:r>
      <w:r w:rsidRPr="00B33D7B">
        <w:t>n</w:t>
      </w:r>
      <w:r w:rsidRPr="00FD69BC">
        <w:rPr>
          <w:lang w:val="ru-RU"/>
        </w:rPr>
        <w:t xml:space="preserve">-тој итерацији а </w:t>
      </w:r>
      <w:r w:rsidRPr="00B33D7B">
        <w:t>u</w:t>
      </w:r>
      <w:r w:rsidRPr="00FD69BC">
        <w:rPr>
          <w:lang w:val="ru-RU"/>
        </w:rPr>
        <w:t>(коефицијент бифуркације) је пред</w:t>
      </w:r>
      <w:r w:rsidR="00182BF2" w:rsidRPr="00FD69BC">
        <w:rPr>
          <w:lang w:val="ru-RU"/>
        </w:rPr>
        <w:t>е</w:t>
      </w:r>
      <w:r w:rsidRPr="00FD69BC">
        <w:rPr>
          <w:lang w:val="ru-RU"/>
        </w:rPr>
        <w:t>финисана константа за коју се најчешће узима вредност 4. Када се заврши итерирање</w:t>
      </w:r>
      <w:r w:rsidR="007C6A62" w:rsidRPr="00FD69BC">
        <w:rPr>
          <w:lang w:val="ru-RU"/>
        </w:rPr>
        <w:t>,</w:t>
      </w:r>
      <w:r w:rsidRPr="00FD69BC">
        <w:rPr>
          <w:lang w:val="ru-RU"/>
        </w:rPr>
        <w:t xml:space="preserve"> вредности честица се скалирају на простор проблема. Ова стратегија на псеудо-насумичан начин распоређује честице</w:t>
      </w:r>
      <w:r w:rsidR="007C6A62" w:rsidRPr="00FD69BC">
        <w:rPr>
          <w:lang w:val="ru-RU"/>
        </w:rPr>
        <w:t>,</w:t>
      </w:r>
      <w:r w:rsidRPr="00FD69BC">
        <w:rPr>
          <w:lang w:val="ru-RU"/>
        </w:rPr>
        <w:t xml:space="preserve"> тако да оне буду боље распоређене него да су насумично иницијализоване. Боља распоређеност честица резултује бољој претрази простора</w:t>
      </w:r>
      <w:r w:rsidR="007C6A62" w:rsidRPr="00FD69BC">
        <w:rPr>
          <w:lang w:val="ru-RU"/>
        </w:rPr>
        <w:t>,</w:t>
      </w:r>
      <w:r w:rsidRPr="00FD69BC">
        <w:rPr>
          <w:lang w:val="ru-RU"/>
        </w:rPr>
        <w:t xml:space="preserve"> као што је експериментима доказано у [2] .</w:t>
      </w:r>
    </w:p>
    <w:p w14:paraId="5BB947B4" w14:textId="77777777" w:rsidR="00035159" w:rsidRPr="0093608D" w:rsidRDefault="00E7373B" w:rsidP="00D134D1">
      <w:pPr>
        <w:pStyle w:val="Heading3"/>
        <w:numPr>
          <w:ilvl w:val="2"/>
          <w:numId w:val="21"/>
        </w:numPr>
        <w:tabs>
          <w:tab w:val="left" w:pos="540"/>
        </w:tabs>
        <w:suppressAutoHyphens w:val="0"/>
        <w:spacing w:line="240" w:lineRule="exact"/>
        <w:ind w:left="540" w:hanging="270"/>
        <w:textAlignment w:val="auto"/>
      </w:pPr>
      <w:bookmarkStart w:id="19" w:name="_heading=h.togx8m4ed6wt" w:colFirst="0" w:colLast="0"/>
      <w:bookmarkEnd w:id="19"/>
      <w:r w:rsidRPr="0093608D">
        <w:t>Formulated sigmoid-like inertia weight</w:t>
      </w:r>
    </w:p>
    <w:p w14:paraId="6E009C34" w14:textId="77777777" w:rsidR="00035159" w:rsidRPr="00FD69B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93608D">
        <w:rPr>
          <w:i/>
          <w:iCs/>
        </w:rPr>
        <w:tab/>
      </w:r>
      <w:r w:rsidRPr="0093608D">
        <w:rPr>
          <w:i/>
          <w:iCs/>
        </w:rPr>
        <w:tab/>
      </w:r>
      <w:r w:rsidR="00E7373B" w:rsidRPr="0093608D">
        <w:rPr>
          <w:i/>
          <w:iCs/>
        </w:rPr>
        <w:t>Formulated sigmoid-like inertia weight</w:t>
      </w:r>
      <w:r w:rsidR="00E7373B" w:rsidRPr="0093608D">
        <w:t xml:space="preserve"> </w:t>
      </w:r>
      <w:proofErr w:type="spellStart"/>
      <w:r w:rsidR="00E7373B" w:rsidRPr="0093608D">
        <w:t>је</w:t>
      </w:r>
      <w:proofErr w:type="spellEnd"/>
      <w:r w:rsidR="00E7373B" w:rsidRPr="0093608D">
        <w:t xml:space="preserve"> </w:t>
      </w:r>
      <w:proofErr w:type="spellStart"/>
      <w:r w:rsidR="00E7373B" w:rsidRPr="0093608D">
        <w:t>стратегија</w:t>
      </w:r>
      <w:proofErr w:type="spellEnd"/>
      <w:r w:rsidR="00E7373B" w:rsidRPr="0093608D">
        <w:t xml:space="preserve"> </w:t>
      </w:r>
      <w:proofErr w:type="spellStart"/>
      <w:r w:rsidR="00E7373B" w:rsidRPr="0093608D">
        <w:t>одабира</w:t>
      </w:r>
      <w:proofErr w:type="spellEnd"/>
      <w:r w:rsidR="00E7373B" w:rsidRPr="0093608D">
        <w:t xml:space="preserve"> </w:t>
      </w:r>
      <w:proofErr w:type="spellStart"/>
      <w:r w:rsidR="00E7373B" w:rsidRPr="0093608D">
        <w:t>параметра</w:t>
      </w:r>
      <w:proofErr w:type="spellEnd"/>
      <w:r w:rsidR="00E7373B" w:rsidRPr="0093608D">
        <w:t xml:space="preserve"> </w:t>
      </w:r>
      <w:proofErr w:type="spellStart"/>
      <w:r w:rsidR="00E7373B" w:rsidRPr="0093608D">
        <w:t>инерције</w:t>
      </w:r>
      <w:proofErr w:type="spellEnd"/>
      <w:r w:rsidR="00E7373B" w:rsidRPr="0093608D">
        <w:t xml:space="preserve"> </w:t>
      </w:r>
      <w:proofErr w:type="spellStart"/>
      <w:r w:rsidR="00E7373B" w:rsidRPr="0093608D">
        <w:t>која</w:t>
      </w:r>
      <w:proofErr w:type="spellEnd"/>
      <w:r w:rsidR="00E7373B" w:rsidRPr="0093608D">
        <w:t xml:space="preserve"> </w:t>
      </w:r>
      <w:proofErr w:type="spellStart"/>
      <w:r w:rsidR="00E7373B" w:rsidRPr="0093608D">
        <w:t>је</w:t>
      </w:r>
      <w:proofErr w:type="spellEnd"/>
      <w:r w:rsidR="00E7373B" w:rsidRPr="0093608D">
        <w:t xml:space="preserve"> </w:t>
      </w:r>
      <w:proofErr w:type="spellStart"/>
      <w:r w:rsidR="00E7373B" w:rsidRPr="0093608D">
        <w:t>заснована</w:t>
      </w:r>
      <w:proofErr w:type="spellEnd"/>
      <w:r w:rsidR="00E7373B" w:rsidRPr="0093608D">
        <w:t xml:space="preserve"> </w:t>
      </w:r>
      <w:proofErr w:type="spellStart"/>
      <w:r w:rsidR="00E7373B" w:rsidRPr="0093608D">
        <w:t>на</w:t>
      </w:r>
      <w:proofErr w:type="spellEnd"/>
      <w:r w:rsidR="00E7373B" w:rsidRPr="0093608D">
        <w:t xml:space="preserve"> </w:t>
      </w:r>
      <w:proofErr w:type="spellStart"/>
      <w:r w:rsidR="00E7373B" w:rsidRPr="0093608D">
        <w:t>комбиновању</w:t>
      </w:r>
      <w:proofErr w:type="spellEnd"/>
      <w:r w:rsidR="00E7373B" w:rsidRPr="0093608D">
        <w:t xml:space="preserve"> </w:t>
      </w:r>
      <w:proofErr w:type="spellStart"/>
      <w:r w:rsidR="00E7373B" w:rsidRPr="0093608D">
        <w:t>лине</w:t>
      </w:r>
      <w:r w:rsidR="006B6B72">
        <w:t>a</w:t>
      </w:r>
      <w:r w:rsidR="00E7373B" w:rsidRPr="0093608D">
        <w:t>рне</w:t>
      </w:r>
      <w:proofErr w:type="spellEnd"/>
      <w:r w:rsidR="00E7373B" w:rsidRPr="0093608D">
        <w:t xml:space="preserve"> и </w:t>
      </w:r>
      <w:proofErr w:type="spellStart"/>
      <w:r w:rsidR="00E7373B" w:rsidRPr="0093608D">
        <w:t>нелинеарне</w:t>
      </w:r>
      <w:proofErr w:type="spellEnd"/>
      <w:r w:rsidR="00E7373B" w:rsidRPr="0093608D">
        <w:t xml:space="preserve"> </w:t>
      </w:r>
      <w:proofErr w:type="spellStart"/>
      <w:r w:rsidR="00E7373B" w:rsidRPr="0093608D">
        <w:t>функције</w:t>
      </w:r>
      <w:proofErr w:type="spellEnd"/>
      <w:r w:rsidR="00E7373B" w:rsidRPr="0093608D">
        <w:t xml:space="preserve"> и </w:t>
      </w:r>
      <w:proofErr w:type="spellStart"/>
      <w:r w:rsidR="00E7373B" w:rsidRPr="0093608D">
        <w:t>узима</w:t>
      </w:r>
      <w:proofErr w:type="spellEnd"/>
      <w:r w:rsidR="00E7373B" w:rsidRPr="0093608D">
        <w:t xml:space="preserve"> </w:t>
      </w:r>
      <w:proofErr w:type="spellStart"/>
      <w:r w:rsidR="00E7373B" w:rsidRPr="0093608D">
        <w:t>вредности</w:t>
      </w:r>
      <w:proofErr w:type="spellEnd"/>
      <w:r w:rsidR="00E7373B" w:rsidRPr="0093608D">
        <w:t xml:space="preserve"> </w:t>
      </w:r>
      <w:proofErr w:type="spellStart"/>
      <w:r w:rsidR="00E7373B" w:rsidRPr="0093608D">
        <w:t>из</w:t>
      </w:r>
      <w:proofErr w:type="spellEnd"/>
      <w:r w:rsidR="00E7373B" w:rsidRPr="0093608D">
        <w:t xml:space="preserve"> </w:t>
      </w:r>
      <w:proofErr w:type="spellStart"/>
      <w:r w:rsidR="00E7373B" w:rsidRPr="0093608D">
        <w:t>интервала</w:t>
      </w:r>
      <w:proofErr w:type="spellEnd"/>
      <w:r w:rsidR="00E7373B" w:rsidRPr="0093608D">
        <w:t xml:space="preserve"> [0.4, 0.9] </w:t>
      </w:r>
      <w:proofErr w:type="spellStart"/>
      <w:r w:rsidR="00E7373B" w:rsidRPr="0093608D">
        <w:t>или</w:t>
      </w:r>
      <w:proofErr w:type="spellEnd"/>
      <w:r w:rsidR="00E7373B" w:rsidRPr="0093608D">
        <w:t xml:space="preserve"> [0.4, 0.95]. </w:t>
      </w:r>
      <w:r w:rsidR="00E7373B" w:rsidRPr="00FD69BC">
        <w:rPr>
          <w:lang w:val="ru-RU"/>
        </w:rPr>
        <w:t>За задат  процен</w:t>
      </w:r>
      <w:r w:rsidR="00072FBD" w:rsidRPr="00FD69BC">
        <w:rPr>
          <w:lang w:val="ru-RU"/>
        </w:rPr>
        <w:t>ат</w:t>
      </w:r>
      <w:r w:rsidR="007C6A62" w:rsidRPr="00FD69BC">
        <w:rPr>
          <w:lang w:val="ru-RU"/>
        </w:rPr>
        <w:t xml:space="preserve"> </w:t>
      </w:r>
      <w:r w:rsidR="007C6A62">
        <w:t>α</w:t>
      </w:r>
      <w:r w:rsidR="00072FBD" w:rsidRPr="00FD69BC">
        <w:rPr>
          <w:lang w:val="ru-RU"/>
        </w:rPr>
        <w:t>,</w:t>
      </w:r>
      <w:r w:rsidR="00E7373B" w:rsidRPr="00FD69BC">
        <w:rPr>
          <w:lang w:val="ru-RU"/>
        </w:rPr>
        <w:t xml:space="preserve">  параметар</w:t>
      </w:r>
      <w:r w:rsidR="001F0FDF" w:rsidRPr="00FD69BC">
        <w:rPr>
          <w:lang w:val="ru-RU"/>
        </w:rPr>
        <w:t xml:space="preserve"> </w:t>
      </w:r>
      <w:r w:rsidR="00E7373B" w:rsidRPr="00FD69BC">
        <w:rPr>
          <w:lang w:val="ru-RU"/>
        </w:rPr>
        <w:t>ће узимати вредности горње границе интервала првих</w:t>
      </w:r>
      <w:r w:rsidR="001F0FDF" w:rsidRPr="00FD69BC">
        <w:rPr>
          <w:lang w:val="ru-RU"/>
        </w:rPr>
        <w:t xml:space="preserve"> </w:t>
      </w:r>
      <w:r w:rsidR="001F0FDF">
        <w:t>α</w:t>
      </w:r>
      <w:r w:rsidR="00E7373B" w:rsidRPr="00FD69BC">
        <w:rPr>
          <w:lang w:val="ru-RU"/>
        </w:rPr>
        <w:t xml:space="preserve"> максималног броја итерација. Након тога</w:t>
      </w:r>
      <w:r w:rsidR="00072FBD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параметар ће узимати вредности из опадајуће сигмоидне функ</w:t>
      </w:r>
      <w:r w:rsidR="006B6B72" w:rsidRPr="00FD69BC">
        <w:rPr>
          <w:lang w:val="ru-RU"/>
        </w:rPr>
        <w:t>ц</w:t>
      </w:r>
      <w:r w:rsidR="00E7373B" w:rsidRPr="00FD69BC">
        <w:rPr>
          <w:lang w:val="ru-RU"/>
        </w:rPr>
        <w:t>ије од дела у коме она почиње нагло да опада. Оваква функција изгледа налик сигмоидној. Она омогућава боље претраживање простора на почетку због своје велике вредности у свом линеарном делу. За разлику од обичне сигмоидне функције</w:t>
      </w:r>
      <w:r w:rsidR="008C2C24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она у каснијим итерацијама узима мање вредности. На овај начин омогућава се боља претрага простора око дотадашњег глобалног оптимума јер се спречава брза конвергенција у већ претражен простор.</w:t>
      </w:r>
    </w:p>
    <w:p w14:paraId="28757299" w14:textId="77777777" w:rsidR="00035159" w:rsidRPr="0093608D" w:rsidRDefault="00E7373B" w:rsidP="00D134D1">
      <w:pPr>
        <w:pStyle w:val="Heading3"/>
        <w:numPr>
          <w:ilvl w:val="2"/>
          <w:numId w:val="21"/>
        </w:numPr>
        <w:tabs>
          <w:tab w:val="left" w:pos="540"/>
        </w:tabs>
        <w:suppressAutoHyphens w:val="0"/>
        <w:spacing w:line="240" w:lineRule="exact"/>
        <w:ind w:left="540" w:hanging="270"/>
        <w:textAlignment w:val="auto"/>
      </w:pPr>
      <w:bookmarkStart w:id="20" w:name="_heading=h.9lkwdsz2jswa" w:colFirst="0" w:colLast="0"/>
      <w:bookmarkEnd w:id="20"/>
      <w:r w:rsidRPr="0093608D">
        <w:t>Остале стратегије</w:t>
      </w:r>
      <w:r w:rsidR="001F0FDF">
        <w:t xml:space="preserve"> модификовања PSO</w:t>
      </w:r>
    </w:p>
    <w:p w14:paraId="3CBA2D3A" w14:textId="77777777" w:rsidR="001F0FDF" w:rsidRPr="00FD69BC" w:rsidRDefault="00D56231" w:rsidP="001F0FDF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1F0FDF" w:rsidRPr="00FD69BC">
        <w:rPr>
          <w:lang w:val="ru-RU"/>
        </w:rPr>
        <w:t>Стратегија ексклузивног ажурирања је стратегија која се фокусира на томе да загарантује конвергенцију алгоритма. То се постиже тако што се пар</w:t>
      </w:r>
      <w:r w:rsidR="006B6B72" w:rsidRPr="00FD69BC">
        <w:rPr>
          <w:lang w:val="ru-RU"/>
        </w:rPr>
        <w:t>а</w:t>
      </w:r>
      <w:r w:rsidR="001F0FDF" w:rsidRPr="00FD69BC">
        <w:rPr>
          <w:lang w:val="ru-RU"/>
        </w:rPr>
        <w:t>метри честице, која има најбољи резултат, ажурирају по алгоритму предложеном у [2]. Параметри ове честице се ажурирају све док она не дође до локалног оптимума.</w:t>
      </w:r>
    </w:p>
    <w:p w14:paraId="4D65D526" w14:textId="77777777" w:rsidR="001F0FDF" w:rsidRPr="00FD69BC" w:rsidRDefault="001F0FDF" w:rsidP="001F0FDF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  <w:t>Стратегија максималног растојањ</w:t>
      </w:r>
      <w:r w:rsidR="007C6A62" w:rsidRPr="00FD69BC">
        <w:rPr>
          <w:lang w:val="ru-RU"/>
        </w:rPr>
        <w:t>а</w:t>
      </w:r>
      <w:r w:rsidRPr="00FD69BC">
        <w:rPr>
          <w:lang w:val="ru-RU"/>
        </w:rPr>
        <w:t xml:space="preserve"> фокуса је стратегија базирана на сконцентрисаности честица око честице са најбољим резултатом.  </w:t>
      </w:r>
    </w:p>
    <w:p w14:paraId="56AEECCB" w14:textId="77777777" w:rsidR="00035159" w:rsidRPr="00FD69BC" w:rsidRDefault="001F0FDF" w:rsidP="001F0FDF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  <w:t>Након одређеног броја итерација алгоритма, честице чиј</w:t>
      </w:r>
      <w:r w:rsidRPr="001F0FDF">
        <w:t>e</w:t>
      </w:r>
      <w:r w:rsidRPr="00FD69BC">
        <w:rPr>
          <w:lang w:val="ru-RU"/>
        </w:rPr>
        <w:t xml:space="preserve"> је растојање веће од просечног у односу на честицу са најбољим резултатом се мењају. Оне се  мењају тако што се на</w:t>
      </w:r>
      <w:r w:rsidR="00DF5041" w:rsidRPr="00FD69BC">
        <w:rPr>
          <w:lang w:val="ru-RU"/>
        </w:rPr>
        <w:t>д</w:t>
      </w:r>
      <w:r w:rsidRPr="00FD69BC">
        <w:rPr>
          <w:lang w:val="ru-RU"/>
        </w:rPr>
        <w:t xml:space="preserve"> њима врши мутација предложена у [2] или се реиницијализују по логистичкој мапи.  На овај начин спречава се заглављивање алгоритма у више локалних оптимума.</w:t>
      </w:r>
    </w:p>
    <w:p w14:paraId="0FBF075C" w14:textId="77777777" w:rsidR="00035159" w:rsidRPr="0093608D" w:rsidRDefault="00E7373B">
      <w:pPr>
        <w:pStyle w:val="Heading1"/>
        <w:numPr>
          <w:ilvl w:val="0"/>
          <w:numId w:val="1"/>
        </w:numPr>
        <w:ind w:left="0" w:hanging="2"/>
      </w:pPr>
      <w:bookmarkStart w:id="21" w:name="_Паралелизација"/>
      <w:bookmarkStart w:id="22" w:name="_Ref68833666"/>
      <w:bookmarkStart w:id="23" w:name="_Hlk68832648"/>
      <w:bookmarkEnd w:id="21"/>
      <w:r w:rsidRPr="0093608D">
        <w:t>Паралелизација</w:t>
      </w:r>
      <w:bookmarkEnd w:id="22"/>
    </w:p>
    <w:p w14:paraId="2E89FF35" w14:textId="77777777" w:rsidR="00035159" w:rsidRPr="00FD69BC" w:rsidRDefault="00D56231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bookmarkStart w:id="24" w:name="_heading=h.1gq3mo2tkndn" w:colFirst="0" w:colLast="0"/>
      <w:bookmarkEnd w:id="24"/>
      <w:r w:rsidRPr="00FD69BC">
        <w:rPr>
          <w:lang w:val="ru-RU"/>
        </w:rPr>
        <w:tab/>
      </w:r>
      <w:r w:rsidRPr="00FD69BC">
        <w:rPr>
          <w:lang w:val="ru-RU"/>
        </w:rPr>
        <w:tab/>
      </w:r>
      <w:bookmarkStart w:id="25" w:name="_Hlk68680183"/>
      <w:r w:rsidR="00E7373B" w:rsidRPr="00FD69BC">
        <w:rPr>
          <w:lang w:val="ru-RU"/>
        </w:rPr>
        <w:t xml:space="preserve">Оптимизациони проблеми су </w:t>
      </w:r>
      <w:r w:rsidR="00A85038" w:rsidRPr="00FD69BC">
        <w:rPr>
          <w:lang w:val="ru-RU"/>
        </w:rPr>
        <w:t>често</w:t>
      </w:r>
      <w:r w:rsidR="00E7373B" w:rsidRPr="00FD69BC">
        <w:rPr>
          <w:lang w:val="ru-RU"/>
        </w:rPr>
        <w:t xml:space="preserve"> комплексни</w:t>
      </w:r>
      <w:r w:rsidR="00A85038" w:rsidRPr="00FD69BC">
        <w:rPr>
          <w:lang w:val="ru-RU"/>
        </w:rPr>
        <w:t xml:space="preserve"> </w:t>
      </w:r>
      <w:r w:rsidR="00E7373B" w:rsidRPr="00FD69BC">
        <w:rPr>
          <w:lang w:val="ru-RU"/>
        </w:rPr>
        <w:t xml:space="preserve">и захтевају обраду огромног броја података. Пошто је </w:t>
      </w:r>
      <w:r w:rsidR="00E7373B" w:rsidRPr="00BB2EEA">
        <w:rPr>
          <w:iCs/>
        </w:rPr>
        <w:t>PSO</w:t>
      </w:r>
      <w:r w:rsidR="00E7373B" w:rsidRPr="00FD69BC">
        <w:rPr>
          <w:lang w:val="ru-RU"/>
        </w:rPr>
        <w:t xml:space="preserve"> алгоритам </w:t>
      </w:r>
      <w:r w:rsidR="009935DD" w:rsidRPr="00FD69BC">
        <w:rPr>
          <w:lang w:val="ru-RU"/>
        </w:rPr>
        <w:t>склон</w:t>
      </w:r>
      <w:r w:rsidR="00E7373B" w:rsidRPr="00FD69BC">
        <w:rPr>
          <w:lang w:val="ru-RU"/>
        </w:rPr>
        <w:t xml:space="preserve"> да конвергира </w:t>
      </w:r>
      <w:r w:rsidR="009935DD" w:rsidRPr="00FD69BC">
        <w:rPr>
          <w:lang w:val="ru-RU"/>
        </w:rPr>
        <w:t xml:space="preserve">у </w:t>
      </w:r>
      <w:r w:rsidR="00E7373B" w:rsidRPr="00FD69BC">
        <w:rPr>
          <w:lang w:val="ru-RU"/>
        </w:rPr>
        <w:t>локалн</w:t>
      </w:r>
      <w:r w:rsidR="009935DD" w:rsidRPr="00FD69BC">
        <w:rPr>
          <w:lang w:val="ru-RU"/>
        </w:rPr>
        <w:t>и</w:t>
      </w:r>
      <w:r w:rsidR="00E7373B" w:rsidRPr="00FD69BC">
        <w:rPr>
          <w:lang w:val="ru-RU"/>
        </w:rPr>
        <w:t xml:space="preserve"> оптимум, </w:t>
      </w:r>
      <w:r w:rsidR="006B6B72" w:rsidRPr="00FD69BC">
        <w:rPr>
          <w:lang w:val="ru-RU"/>
        </w:rPr>
        <w:t>јако</w:t>
      </w:r>
      <w:r w:rsidR="008A4F8F" w:rsidRPr="00FD69BC">
        <w:rPr>
          <w:lang w:val="ru-RU"/>
        </w:rPr>
        <w:t xml:space="preserve"> је битно имплементирати робустан алгоритам</w:t>
      </w:r>
      <w:r w:rsidR="00E7373B" w:rsidRPr="00FD69BC">
        <w:rPr>
          <w:lang w:val="ru-RU"/>
        </w:rPr>
        <w:t>.</w:t>
      </w:r>
      <w:r w:rsidR="008A4F8F" w:rsidRPr="00FD69BC">
        <w:rPr>
          <w:lang w:val="ru-RU"/>
        </w:rPr>
        <w:t xml:space="preserve"> Проблем са тиме је да су робусне имплементације знатно спорије од основног алгоритма. Из тог разлога је битно убрзати алгоритам разним стратегијама попут паралелизације. </w:t>
      </w:r>
      <w:r w:rsidR="00E7373B" w:rsidRPr="00FD69BC">
        <w:rPr>
          <w:lang w:val="ru-RU"/>
        </w:rPr>
        <w:t xml:space="preserve"> Сви алгоритми базирани на </w:t>
      </w:r>
      <w:r w:rsidR="001F4C71" w:rsidRPr="00FD69BC">
        <w:rPr>
          <w:lang w:val="ru-RU"/>
        </w:rPr>
        <w:t xml:space="preserve">разматрању </w:t>
      </w:r>
      <w:r w:rsidR="00E7373B" w:rsidRPr="00FD69BC">
        <w:rPr>
          <w:lang w:val="ru-RU"/>
        </w:rPr>
        <w:t>популациј</w:t>
      </w:r>
      <w:r w:rsidR="001F4C71" w:rsidRPr="00FD69BC">
        <w:rPr>
          <w:lang w:val="ru-RU"/>
        </w:rPr>
        <w:t>е решења</w:t>
      </w:r>
      <w:r w:rsidR="00E7373B" w:rsidRPr="00FD69BC">
        <w:rPr>
          <w:lang w:val="ru-RU"/>
        </w:rPr>
        <w:t xml:space="preserve"> </w:t>
      </w:r>
      <w:r w:rsidR="001F4C71" w:rsidRPr="00FD69BC">
        <w:rPr>
          <w:lang w:val="ru-RU"/>
        </w:rPr>
        <w:t>могу бити паралелизовани тако да се појединачни чланови популације процесирају у паралели</w:t>
      </w:r>
      <w:r w:rsidR="00E7373B" w:rsidRPr="00FD69BC">
        <w:rPr>
          <w:lang w:val="ru-RU"/>
        </w:rPr>
        <w:t xml:space="preserve">. </w:t>
      </w:r>
      <w:r w:rsidR="00D8074F" w:rsidRPr="00FD69BC">
        <w:rPr>
          <w:lang w:val="ru-RU"/>
        </w:rPr>
        <w:t>У</w:t>
      </w:r>
      <w:r w:rsidR="00E7373B" w:rsidRPr="00FD69BC">
        <w:rPr>
          <w:lang w:val="ru-RU"/>
        </w:rPr>
        <w:t xml:space="preserve"> </w:t>
      </w:r>
      <w:r w:rsidR="00E7373B" w:rsidRPr="007C6A62">
        <w:rPr>
          <w:iCs/>
        </w:rPr>
        <w:t>PSO</w:t>
      </w:r>
      <w:r w:rsidR="00E7373B" w:rsidRPr="00FD69BC">
        <w:rPr>
          <w:lang w:val="ru-RU"/>
        </w:rPr>
        <w:t xml:space="preserve"> алгоритму </w:t>
      </w:r>
      <w:r w:rsidR="007C6A62" w:rsidRPr="00FD69BC">
        <w:rPr>
          <w:lang w:val="ru-RU"/>
        </w:rPr>
        <w:t xml:space="preserve">се </w:t>
      </w:r>
      <w:r w:rsidR="00E7373B" w:rsidRPr="00FD69BC">
        <w:rPr>
          <w:lang w:val="ru-RU"/>
        </w:rPr>
        <w:t>све честице крећу независно од осталих честица у роју и једино зависе од дотад најбољег глобалног решења</w:t>
      </w:r>
      <w:r w:rsidR="00D8074F" w:rsidRPr="00FD69BC">
        <w:rPr>
          <w:lang w:val="ru-RU"/>
        </w:rPr>
        <w:t>. Стога је</w:t>
      </w:r>
      <w:r w:rsidR="00E7373B" w:rsidRPr="00FD69BC">
        <w:rPr>
          <w:lang w:val="ru-RU"/>
        </w:rPr>
        <w:t xml:space="preserve"> </w:t>
      </w:r>
      <w:r w:rsidR="00E7373B" w:rsidRPr="00D134D1">
        <w:rPr>
          <w:iCs/>
        </w:rPr>
        <w:t>PSO</w:t>
      </w:r>
      <w:r w:rsidR="00E7373B" w:rsidRPr="00FD69BC">
        <w:rPr>
          <w:lang w:val="ru-RU"/>
        </w:rPr>
        <w:t xml:space="preserve"> </w:t>
      </w:r>
      <w:r w:rsidR="00D8074F" w:rsidRPr="00FD69BC">
        <w:rPr>
          <w:lang w:val="ru-RU"/>
        </w:rPr>
        <w:t>лако</w:t>
      </w:r>
      <w:r w:rsidR="00E7373B" w:rsidRPr="00FD69BC">
        <w:rPr>
          <w:lang w:val="ru-RU"/>
        </w:rPr>
        <w:t xml:space="preserve"> паралел</w:t>
      </w:r>
      <w:r w:rsidR="00D8074F" w:rsidRPr="00FD69BC">
        <w:rPr>
          <w:lang w:val="ru-RU"/>
        </w:rPr>
        <w:t>изовати</w:t>
      </w:r>
      <w:r w:rsidR="00E7373B" w:rsidRPr="00FD69BC">
        <w:rPr>
          <w:lang w:val="ru-RU"/>
        </w:rPr>
        <w:t xml:space="preserve">. У наредним </w:t>
      </w:r>
      <w:r w:rsidR="00FB7B58" w:rsidRPr="00FD69BC">
        <w:rPr>
          <w:lang w:val="ru-RU"/>
        </w:rPr>
        <w:t xml:space="preserve">поглављима биће </w:t>
      </w:r>
      <w:r w:rsidR="00E7373B" w:rsidRPr="00FD69BC">
        <w:rPr>
          <w:lang w:val="ru-RU"/>
        </w:rPr>
        <w:t>опис</w:t>
      </w:r>
      <w:r w:rsidR="00FB7B58" w:rsidRPr="00FD69BC">
        <w:rPr>
          <w:lang w:val="ru-RU"/>
        </w:rPr>
        <w:t>ане</w:t>
      </w:r>
      <w:r w:rsidR="00E7373B" w:rsidRPr="00FD69BC">
        <w:rPr>
          <w:lang w:val="ru-RU"/>
        </w:rPr>
        <w:t xml:space="preserve"> стратегиј</w:t>
      </w:r>
      <w:r w:rsidR="00FB7B58" w:rsidRPr="00FD69BC">
        <w:rPr>
          <w:lang w:val="ru-RU"/>
        </w:rPr>
        <w:t>е</w:t>
      </w:r>
      <w:r w:rsidR="00E7373B" w:rsidRPr="00FD69BC">
        <w:rPr>
          <w:lang w:val="ru-RU"/>
        </w:rPr>
        <w:t xml:space="preserve"> за</w:t>
      </w:r>
      <w:r w:rsidR="00EA6C71" w:rsidRPr="00FD69BC">
        <w:rPr>
          <w:lang w:val="ru-RU"/>
        </w:rPr>
        <w:t xml:space="preserve"> </w:t>
      </w:r>
      <w:r w:rsidR="00E7373B" w:rsidRPr="00D134D1">
        <w:rPr>
          <w:iCs/>
        </w:rPr>
        <w:t>PPSO</w:t>
      </w:r>
      <w:r w:rsidR="00E7373B" w:rsidRPr="00FD69BC">
        <w:rPr>
          <w:lang w:val="ru-RU"/>
        </w:rPr>
        <w:t xml:space="preserve"> (паралелни </w:t>
      </w:r>
      <w:r w:rsidR="00E7373B" w:rsidRPr="00D134D1">
        <w:rPr>
          <w:iCs/>
        </w:rPr>
        <w:t>PSO</w:t>
      </w:r>
      <w:r w:rsidR="00E7373B" w:rsidRPr="00FD69BC">
        <w:rPr>
          <w:lang w:val="ru-RU"/>
        </w:rPr>
        <w:t>) алгоритам.</w:t>
      </w:r>
    </w:p>
    <w:p w14:paraId="7F10633A" w14:textId="77777777" w:rsidR="00035159" w:rsidRPr="0093608D" w:rsidRDefault="00D56231">
      <w:pPr>
        <w:tabs>
          <w:tab w:val="left" w:pos="288"/>
        </w:tabs>
        <w:spacing w:after="120" w:line="228" w:lineRule="auto"/>
        <w:ind w:left="0" w:hanging="2"/>
        <w:jc w:val="both"/>
      </w:pPr>
      <w:bookmarkStart w:id="26" w:name="_heading=h.2rtp61h1moe2" w:colFirst="0" w:colLast="0"/>
      <w:bookmarkEnd w:id="25"/>
      <w:bookmarkEnd w:id="26"/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Када се паралелизује неки алгоритам, треба узети у обзир и циљану компоненту која </w:t>
      </w:r>
      <w:r w:rsidR="00FB7B58" w:rsidRPr="00FD69BC">
        <w:rPr>
          <w:lang w:val="ru-RU"/>
        </w:rPr>
        <w:t>врши паралелизацију</w:t>
      </w:r>
      <w:r w:rsidR="00E7373B" w:rsidRPr="00FD69BC">
        <w:rPr>
          <w:lang w:val="ru-RU"/>
        </w:rPr>
        <w:t xml:space="preserve">. </w:t>
      </w:r>
      <w:r w:rsidR="00FB7B58" w:rsidRPr="00FD69BC">
        <w:rPr>
          <w:lang w:val="ru-RU"/>
        </w:rPr>
        <w:t xml:space="preserve">На пример, паралелизацију је могуће постићи коришћењем </w:t>
      </w:r>
      <w:r w:rsidR="00E7373B" w:rsidRPr="00FD69BC">
        <w:rPr>
          <w:lang w:val="ru-RU"/>
        </w:rPr>
        <w:t>једно</w:t>
      </w:r>
      <w:r w:rsidR="00FB7B58" w:rsidRPr="00FD69BC">
        <w:rPr>
          <w:lang w:val="ru-RU"/>
        </w:rPr>
        <w:t>г</w:t>
      </w:r>
      <w:r w:rsidR="00E7373B" w:rsidRPr="00FD69BC">
        <w:rPr>
          <w:lang w:val="ru-RU"/>
        </w:rPr>
        <w:t xml:space="preserve"> или више рачунара</w:t>
      </w:r>
      <w:r w:rsidR="00FB7B58" w:rsidRPr="00FD69BC">
        <w:rPr>
          <w:lang w:val="ru-RU"/>
        </w:rPr>
        <w:t>. Паралелизација се на једном рачунару може вршити на</w:t>
      </w:r>
      <w:r w:rsidR="00E7373B" w:rsidRPr="00FD69BC">
        <w:rPr>
          <w:lang w:val="ru-RU"/>
        </w:rPr>
        <w:t xml:space="preserve"> процесор</w:t>
      </w:r>
      <w:r w:rsidR="00FB7B58" w:rsidRPr="00FD69BC">
        <w:rPr>
          <w:lang w:val="ru-RU"/>
        </w:rPr>
        <w:t>у</w:t>
      </w:r>
      <w:r w:rsidR="00E7373B" w:rsidRPr="00FD69BC">
        <w:rPr>
          <w:lang w:val="ru-RU"/>
        </w:rPr>
        <w:t xml:space="preserve"> са </w:t>
      </w:r>
      <w:r w:rsidR="00FB7B58" w:rsidRPr="00FD69BC">
        <w:rPr>
          <w:lang w:val="ru-RU"/>
        </w:rPr>
        <w:t xml:space="preserve">неколико </w:t>
      </w:r>
      <w:r w:rsidR="00E7373B" w:rsidRPr="00FD69BC">
        <w:rPr>
          <w:lang w:val="ru-RU"/>
        </w:rPr>
        <w:t xml:space="preserve">језгара или </w:t>
      </w:r>
      <w:r w:rsidR="00FB7B58" w:rsidRPr="00FD69BC">
        <w:rPr>
          <w:lang w:val="ru-RU"/>
        </w:rPr>
        <w:t xml:space="preserve">на </w:t>
      </w:r>
      <w:r w:rsidR="00E7373B" w:rsidRPr="00FD69BC">
        <w:rPr>
          <w:lang w:val="ru-RU"/>
        </w:rPr>
        <w:t>графичк</w:t>
      </w:r>
      <w:r w:rsidR="00FB7B58" w:rsidRPr="00FD69BC">
        <w:rPr>
          <w:lang w:val="ru-RU"/>
        </w:rPr>
        <w:t>ој</w:t>
      </w:r>
      <w:r w:rsidR="00E7373B" w:rsidRPr="00FD69BC">
        <w:rPr>
          <w:lang w:val="ru-RU"/>
        </w:rPr>
        <w:t xml:space="preserve"> картиц</w:t>
      </w:r>
      <w:r w:rsidR="00FB7B58" w:rsidRPr="00FD69BC">
        <w:rPr>
          <w:lang w:val="ru-RU"/>
        </w:rPr>
        <w:t>и</w:t>
      </w:r>
      <w:r w:rsidR="00E7373B" w:rsidRPr="00FD69BC">
        <w:rPr>
          <w:lang w:val="ru-RU"/>
        </w:rPr>
        <w:t xml:space="preserve"> са више хиљада језгара. </w:t>
      </w:r>
      <w:proofErr w:type="spellStart"/>
      <w:r w:rsidR="00FB7B58">
        <w:t>Описане</w:t>
      </w:r>
      <w:proofErr w:type="spellEnd"/>
      <w:r w:rsidR="00FB7B58">
        <w:t xml:space="preserve"> </w:t>
      </w:r>
      <w:proofErr w:type="spellStart"/>
      <w:r w:rsidR="00FB7B58">
        <w:t>стратегије</w:t>
      </w:r>
      <w:proofErr w:type="spellEnd"/>
      <w:r w:rsidR="00FB7B58">
        <w:t xml:space="preserve"> </w:t>
      </w:r>
      <w:proofErr w:type="spellStart"/>
      <w:r w:rsidR="00FB7B58">
        <w:t>груписане</w:t>
      </w:r>
      <w:proofErr w:type="spellEnd"/>
      <w:r w:rsidR="00FB7B58">
        <w:t xml:space="preserve"> </w:t>
      </w:r>
      <w:proofErr w:type="spellStart"/>
      <w:r w:rsidR="00FB7B58">
        <w:t>су</w:t>
      </w:r>
      <w:proofErr w:type="spellEnd"/>
      <w:r w:rsidR="00FB7B58">
        <w:t xml:space="preserve"> </w:t>
      </w:r>
      <w:proofErr w:type="spellStart"/>
      <w:r w:rsidR="00FB7B58">
        <w:t>по</w:t>
      </w:r>
      <w:proofErr w:type="spellEnd"/>
      <w:r w:rsidR="00FB7B58">
        <w:t xml:space="preserve"> </w:t>
      </w:r>
      <w:proofErr w:type="spellStart"/>
      <w:r w:rsidR="00E7373B" w:rsidRPr="0093608D">
        <w:t>компоненти</w:t>
      </w:r>
      <w:proofErr w:type="spellEnd"/>
      <w:r w:rsidR="00FB7B58">
        <w:t xml:space="preserve"> </w:t>
      </w:r>
      <w:proofErr w:type="spellStart"/>
      <w:r w:rsidR="00FB7B58">
        <w:t>која</w:t>
      </w:r>
      <w:proofErr w:type="spellEnd"/>
      <w:r w:rsidR="00FB7B58">
        <w:t xml:space="preserve"> </w:t>
      </w:r>
      <w:proofErr w:type="spellStart"/>
      <w:r w:rsidR="00FB7B58">
        <w:t>врши</w:t>
      </w:r>
      <w:proofErr w:type="spellEnd"/>
      <w:r w:rsidR="00FB7B58">
        <w:t xml:space="preserve"> </w:t>
      </w:r>
      <w:proofErr w:type="spellStart"/>
      <w:r w:rsidR="00FB7B58">
        <w:t>паралелизацију</w:t>
      </w:r>
      <w:proofErr w:type="spellEnd"/>
      <w:r w:rsidR="00E7373B" w:rsidRPr="0093608D">
        <w:t>.</w:t>
      </w:r>
    </w:p>
    <w:p w14:paraId="32BB9325" w14:textId="77777777" w:rsidR="00035159" w:rsidRPr="0093608D" w:rsidRDefault="001A494C" w:rsidP="00BB2EEA">
      <w:pPr>
        <w:pStyle w:val="Heading2"/>
        <w:numPr>
          <w:ilvl w:val="0"/>
          <w:numId w:val="22"/>
        </w:numPr>
        <w:suppressAutoHyphens w:val="0"/>
        <w:spacing w:line="240" w:lineRule="auto"/>
        <w:ind w:left="360"/>
        <w:textAlignment w:val="auto"/>
      </w:pPr>
      <w:bookmarkStart w:id="27" w:name="_heading=h.blfyd5jvpasv" w:colFirst="0" w:colLast="0"/>
      <w:bookmarkEnd w:id="27"/>
      <w:r>
        <w:t xml:space="preserve">Паралелизација </w:t>
      </w:r>
      <w:r>
        <w:rPr>
          <w:position w:val="0"/>
        </w:rPr>
        <w:t>б</w:t>
      </w:r>
      <w:r w:rsidR="00E7373B" w:rsidRPr="00BB2EEA">
        <w:rPr>
          <w:position w:val="0"/>
        </w:rPr>
        <w:t>азиран</w:t>
      </w:r>
      <w:r>
        <w:rPr>
          <w:position w:val="0"/>
        </w:rPr>
        <w:t>а</w:t>
      </w:r>
      <w:r w:rsidR="00E7373B" w:rsidRPr="0093608D">
        <w:t xml:space="preserve"> на процесору</w:t>
      </w:r>
    </w:p>
    <w:p w14:paraId="6108BBA5" w14:textId="77777777" w:rsidR="001A494C" w:rsidRPr="0093608D" w:rsidRDefault="001A494C" w:rsidP="00BB2EEA">
      <w:pPr>
        <w:tabs>
          <w:tab w:val="left" w:pos="288"/>
        </w:tabs>
        <w:spacing w:after="120" w:line="228" w:lineRule="auto"/>
        <w:ind w:left="-2" w:firstLineChars="0" w:firstLine="0"/>
        <w:jc w:val="both"/>
      </w:pPr>
      <w:r w:rsidRPr="00FD69BC">
        <w:rPr>
          <w:lang w:val="ru-RU"/>
        </w:rPr>
        <w:tab/>
      </w:r>
      <w:r w:rsidR="00BB2EEA" w:rsidRPr="00FD69BC">
        <w:rPr>
          <w:lang w:val="ru-RU"/>
        </w:rPr>
        <w:tab/>
      </w:r>
      <w:r w:rsidRPr="00FD69BC">
        <w:rPr>
          <w:lang w:val="ru-RU"/>
        </w:rPr>
        <w:t xml:space="preserve">У овој стратегији паралелизације користимо </w:t>
      </w:r>
      <w:r w:rsidR="00E7373B" w:rsidRPr="00FD69BC">
        <w:rPr>
          <w:lang w:val="ru-RU"/>
        </w:rPr>
        <w:t xml:space="preserve">процесоре са више физичких и виртуелних језгара. </w:t>
      </w:r>
      <w:proofErr w:type="spellStart"/>
      <w:r>
        <w:t>И</w:t>
      </w:r>
      <w:r w:rsidR="00E7373B" w:rsidRPr="0093608D">
        <w:t>мамо</w:t>
      </w:r>
      <w:proofErr w:type="spellEnd"/>
      <w:r w:rsidR="00E7373B" w:rsidRPr="0093608D">
        <w:t xml:space="preserve"> </w:t>
      </w:r>
      <w:proofErr w:type="spellStart"/>
      <w:r w:rsidR="00E7373B" w:rsidRPr="0093608D">
        <w:t>избор</w:t>
      </w:r>
      <w:proofErr w:type="spellEnd"/>
      <w:r w:rsidR="00E7373B" w:rsidRPr="0093608D">
        <w:t xml:space="preserve"> </w:t>
      </w:r>
      <w:proofErr w:type="spellStart"/>
      <w:r w:rsidR="00E7373B" w:rsidRPr="0093608D">
        <w:t>да</w:t>
      </w:r>
      <w:proofErr w:type="spellEnd"/>
      <w:r w:rsidR="00E7373B" w:rsidRPr="0093608D">
        <w:t xml:space="preserve"> </w:t>
      </w:r>
      <w:proofErr w:type="spellStart"/>
      <w:r w:rsidR="00E7373B" w:rsidRPr="0093608D">
        <w:t>користимо</w:t>
      </w:r>
      <w:proofErr w:type="spellEnd"/>
      <w:r w:rsidR="00E7373B" w:rsidRPr="0093608D">
        <w:t xml:space="preserve"> </w:t>
      </w:r>
      <w:proofErr w:type="spellStart"/>
      <w:r>
        <w:t>неку</w:t>
      </w:r>
      <w:proofErr w:type="spellEnd"/>
      <w:r w:rsidRPr="0093608D">
        <w:t xml:space="preserve"> </w:t>
      </w:r>
      <w:proofErr w:type="spellStart"/>
      <w:r w:rsidR="00E7373B" w:rsidRPr="0093608D">
        <w:t>од</w:t>
      </w:r>
      <w:proofErr w:type="spellEnd"/>
      <w:r w:rsidR="00E7373B" w:rsidRPr="0093608D">
        <w:t xml:space="preserve"> </w:t>
      </w:r>
      <w:proofErr w:type="spellStart"/>
      <w:r w:rsidR="00E7373B" w:rsidRPr="0093608D">
        <w:t>следећих</w:t>
      </w:r>
      <w:proofErr w:type="spellEnd"/>
      <w:r w:rsidR="00E7373B" w:rsidRPr="0093608D">
        <w:t xml:space="preserve"> </w:t>
      </w:r>
      <w:proofErr w:type="spellStart"/>
      <w:r w:rsidR="00E7373B" w:rsidRPr="0093608D">
        <w:t>имплементација</w:t>
      </w:r>
      <w:proofErr w:type="spellEnd"/>
      <w:r w:rsidR="00E7373B" w:rsidRPr="0093608D">
        <w:t xml:space="preserve"> [4] :</w:t>
      </w:r>
    </w:p>
    <w:p w14:paraId="2713948A" w14:textId="77777777" w:rsidR="001A494C" w:rsidRPr="001A494C" w:rsidRDefault="040AE829" w:rsidP="00BB2EEA">
      <w:pPr>
        <w:pStyle w:val="ListParagraph"/>
        <w:numPr>
          <w:ilvl w:val="0"/>
          <w:numId w:val="24"/>
        </w:numPr>
        <w:tabs>
          <w:tab w:val="left" w:pos="288"/>
        </w:tabs>
        <w:spacing w:after="120" w:line="228" w:lineRule="auto"/>
        <w:ind w:leftChars="0" w:firstLineChars="0"/>
        <w:jc w:val="both"/>
      </w:pPr>
      <w:r w:rsidRPr="040AE829">
        <w:rPr>
          <w:i/>
          <w:iCs/>
        </w:rPr>
        <w:t>Hadoop MapReduce</w:t>
      </w:r>
    </w:p>
    <w:p w14:paraId="353645AE" w14:textId="77777777" w:rsidR="00035159" w:rsidRPr="001A494C" w:rsidRDefault="040AE829" w:rsidP="00BB2EEA">
      <w:pPr>
        <w:pStyle w:val="ListParagraph"/>
        <w:numPr>
          <w:ilvl w:val="0"/>
          <w:numId w:val="24"/>
        </w:numPr>
        <w:tabs>
          <w:tab w:val="left" w:pos="288"/>
        </w:tabs>
        <w:spacing w:after="120" w:line="228" w:lineRule="auto"/>
        <w:ind w:leftChars="0" w:firstLineChars="0"/>
        <w:jc w:val="both"/>
      </w:pPr>
      <w:r w:rsidRPr="040AE829">
        <w:rPr>
          <w:i/>
          <w:iCs/>
        </w:rPr>
        <w:t>MATLAB</w:t>
      </w:r>
      <w:r w:rsidRPr="040AE829">
        <w:t xml:space="preserve"> </w:t>
      </w:r>
      <w:proofErr w:type="spellStart"/>
      <w:r w:rsidRPr="040AE829">
        <w:rPr>
          <w:i/>
          <w:iCs/>
        </w:rPr>
        <w:t>библиотеке</w:t>
      </w:r>
      <w:proofErr w:type="spellEnd"/>
      <w:r w:rsidRPr="040AE829">
        <w:rPr>
          <w:i/>
          <w:iCs/>
        </w:rPr>
        <w:t xml:space="preserve"> </w:t>
      </w:r>
      <w:proofErr w:type="spellStart"/>
      <w:r w:rsidRPr="040AE829">
        <w:rPr>
          <w:i/>
          <w:iCs/>
        </w:rPr>
        <w:t>за</w:t>
      </w:r>
      <w:proofErr w:type="spellEnd"/>
      <w:r w:rsidRPr="040AE829">
        <w:rPr>
          <w:i/>
          <w:iCs/>
        </w:rPr>
        <w:t xml:space="preserve"> </w:t>
      </w:r>
      <w:proofErr w:type="spellStart"/>
      <w:r w:rsidRPr="040AE829">
        <w:rPr>
          <w:i/>
          <w:iCs/>
        </w:rPr>
        <w:t>паралелизацију</w:t>
      </w:r>
      <w:proofErr w:type="spellEnd"/>
    </w:p>
    <w:p w14:paraId="7E1BEBFD" w14:textId="77777777" w:rsidR="003C6B38" w:rsidRPr="003C6B38" w:rsidRDefault="040AE829" w:rsidP="040AE829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iCs/>
        </w:rPr>
      </w:pPr>
      <w:r w:rsidRPr="040AE829">
        <w:rPr>
          <w:i/>
          <w:iCs/>
        </w:rPr>
        <w:t>R Parallel package</w:t>
      </w:r>
      <w:r w:rsidRPr="040AE829">
        <w:t xml:space="preserve"> </w:t>
      </w:r>
    </w:p>
    <w:p w14:paraId="10394991" w14:textId="77777777" w:rsidR="00035159" w:rsidRPr="003C6B38" w:rsidRDefault="040AE829" w:rsidP="040AE829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iCs/>
        </w:rPr>
      </w:pPr>
      <w:r w:rsidRPr="040AE829">
        <w:rPr>
          <w:i/>
          <w:iCs/>
        </w:rPr>
        <w:t>Julia: Parallel for and MapReduce</w:t>
      </w:r>
    </w:p>
    <w:p w14:paraId="00C7EE83" w14:textId="77777777" w:rsidR="00035159" w:rsidRPr="003C6B38" w:rsidRDefault="040AE829" w:rsidP="040AE829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iCs/>
        </w:rPr>
      </w:pPr>
      <w:r w:rsidRPr="040AE829">
        <w:rPr>
          <w:i/>
          <w:iCs/>
        </w:rPr>
        <w:t xml:space="preserve">Python </w:t>
      </w:r>
      <w:proofErr w:type="spellStart"/>
      <w:r w:rsidRPr="040AE829">
        <w:rPr>
          <w:i/>
          <w:iCs/>
        </w:rPr>
        <w:t>библиотеке</w:t>
      </w:r>
      <w:proofErr w:type="spellEnd"/>
    </w:p>
    <w:p w14:paraId="1115B8DC" w14:textId="77777777" w:rsidR="00035159" w:rsidRPr="003C6B38" w:rsidRDefault="040AE829" w:rsidP="040AE829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iCs/>
        </w:rPr>
      </w:pPr>
      <w:r w:rsidRPr="040AE829">
        <w:rPr>
          <w:i/>
          <w:iCs/>
        </w:rPr>
        <w:t xml:space="preserve">OpenMP </w:t>
      </w:r>
      <w:proofErr w:type="spellStart"/>
      <w:r w:rsidRPr="040AE829">
        <w:rPr>
          <w:i/>
          <w:iCs/>
        </w:rPr>
        <w:t>са</w:t>
      </w:r>
      <w:proofErr w:type="spellEnd"/>
      <w:r w:rsidRPr="040AE829">
        <w:rPr>
          <w:i/>
          <w:iCs/>
        </w:rPr>
        <w:t xml:space="preserve"> C++</w:t>
      </w:r>
    </w:p>
    <w:p w14:paraId="09619C47" w14:textId="77777777" w:rsidR="00035159" w:rsidRPr="003C6B38" w:rsidRDefault="040AE829" w:rsidP="040AE829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iCs/>
        </w:rPr>
      </w:pPr>
      <w:r w:rsidRPr="040AE829">
        <w:rPr>
          <w:i/>
          <w:iCs/>
        </w:rPr>
        <w:t>MPI</w:t>
      </w:r>
    </w:p>
    <w:p w14:paraId="00B5124C" w14:textId="77777777" w:rsidR="00D56231" w:rsidRPr="0000047E" w:rsidRDefault="001A494C" w:rsidP="0000047E">
      <w:pPr>
        <w:pStyle w:val="Heading2"/>
        <w:numPr>
          <w:ilvl w:val="0"/>
          <w:numId w:val="22"/>
        </w:numPr>
        <w:suppressAutoHyphens w:val="0"/>
        <w:spacing w:line="240" w:lineRule="auto"/>
        <w:ind w:left="360"/>
        <w:textAlignment w:val="auto"/>
      </w:pPr>
      <w:r>
        <w:t>Паралелизација б</w:t>
      </w:r>
      <w:r w:rsidRPr="0093608D">
        <w:t>азиран</w:t>
      </w:r>
      <w:r>
        <w:t>а</w:t>
      </w:r>
      <w:r w:rsidRPr="0093608D">
        <w:t xml:space="preserve"> </w:t>
      </w:r>
      <w:r w:rsidR="00D56231" w:rsidRPr="0093608D">
        <w:t>на графичкој картици</w:t>
      </w:r>
      <w:bookmarkStart w:id="28" w:name="_heading=h.n4ksjaa9t4tb" w:colFirst="0" w:colLast="0"/>
      <w:bookmarkEnd w:id="28"/>
    </w:p>
    <w:p w14:paraId="3D8B95CF" w14:textId="77777777" w:rsidR="0000047E" w:rsidRPr="00FD69BC" w:rsidRDefault="0000047E" w:rsidP="040AE829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>
        <w:tab/>
      </w:r>
      <w:r>
        <w:tab/>
      </w:r>
      <w:r w:rsidRPr="00FD69BC">
        <w:rPr>
          <w:lang w:val="ru-RU"/>
        </w:rPr>
        <w:t xml:space="preserve">Од пре пар година паралелизација коришћењем графичке картице постаје све популарнија. Она може да има више хиљада језгара. Све претходно поменуте </w:t>
      </w:r>
      <w:r w:rsidRPr="00FD69BC">
        <w:rPr>
          <w:lang w:val="ru-RU"/>
        </w:rPr>
        <w:lastRenderedPageBreak/>
        <w:t>имплементације се могу и овде користити, али постоје и имплементације које су направљене само за графичке картице, од којих су најпопуларнији</w:t>
      </w:r>
      <w:r w:rsidR="040AE829" w:rsidRPr="00FD69BC">
        <w:rPr>
          <w:lang w:val="ru-RU"/>
        </w:rPr>
        <w:t xml:space="preserve"> [4]</w:t>
      </w:r>
      <w:r w:rsidRPr="00FD69BC">
        <w:rPr>
          <w:lang w:val="ru-RU"/>
        </w:rPr>
        <w:t>:</w:t>
      </w:r>
    </w:p>
    <w:p w14:paraId="2EFEFE21" w14:textId="77777777" w:rsidR="00035159" w:rsidRPr="0000047E" w:rsidRDefault="040AE829" w:rsidP="040AE829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iCs/>
        </w:rPr>
      </w:pPr>
      <w:r w:rsidRPr="040AE829">
        <w:rPr>
          <w:i/>
          <w:iCs/>
        </w:rPr>
        <w:t>CUDA</w:t>
      </w:r>
    </w:p>
    <w:p w14:paraId="0768101C" w14:textId="77777777" w:rsidR="00035159" w:rsidRPr="0000047E" w:rsidRDefault="040AE829" w:rsidP="040AE829">
      <w:pPr>
        <w:pStyle w:val="ListParagraph"/>
        <w:numPr>
          <w:ilvl w:val="0"/>
          <w:numId w:val="13"/>
        </w:numPr>
        <w:tabs>
          <w:tab w:val="left" w:pos="821"/>
        </w:tabs>
        <w:ind w:leftChars="0" w:firstLineChars="0"/>
        <w:jc w:val="left"/>
        <w:rPr>
          <w:i/>
          <w:iCs/>
        </w:rPr>
      </w:pPr>
      <w:proofErr w:type="spellStart"/>
      <w:r w:rsidRPr="040AE829">
        <w:rPr>
          <w:i/>
          <w:iCs/>
        </w:rPr>
        <w:t>OpenACC</w:t>
      </w:r>
      <w:proofErr w:type="spellEnd"/>
    </w:p>
    <w:p w14:paraId="3E3EA6AA" w14:textId="77777777" w:rsidR="003C6B38" w:rsidRPr="0093608D" w:rsidRDefault="003C6B38" w:rsidP="003C6B38">
      <w:pPr>
        <w:pStyle w:val="Heading2"/>
        <w:numPr>
          <w:ilvl w:val="0"/>
          <w:numId w:val="22"/>
        </w:numPr>
        <w:suppressAutoHyphens w:val="0"/>
        <w:spacing w:line="240" w:lineRule="auto"/>
        <w:ind w:left="360"/>
        <w:textAlignment w:val="auto"/>
      </w:pPr>
      <w:bookmarkStart w:id="29" w:name="_heading=h.d0u23rn6didq" w:colFirst="0" w:colLast="0"/>
      <w:bookmarkEnd w:id="29"/>
      <w:r>
        <w:t>Конвенционални PPSO алгоритми</w:t>
      </w:r>
    </w:p>
    <w:p w14:paraId="048C8CD8" w14:textId="77777777" w:rsidR="00621A3C" w:rsidRDefault="0000047E">
      <w:pPr>
        <w:tabs>
          <w:tab w:val="left" w:pos="288"/>
        </w:tabs>
        <w:spacing w:after="120" w:line="228" w:lineRule="auto"/>
        <w:ind w:left="0" w:hanging="2"/>
        <w:jc w:val="both"/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Када се паралелизује неки алгоритам, један од највећих проблема нам представља синхронизација</w:t>
      </w:r>
      <w:r w:rsidR="00621A3C" w:rsidRPr="00FD69BC">
        <w:rPr>
          <w:lang w:val="ru-RU"/>
        </w:rPr>
        <w:t>,</w:t>
      </w:r>
      <w:r w:rsidR="00E7373B" w:rsidRPr="00FD69BC">
        <w:rPr>
          <w:lang w:val="ru-RU"/>
        </w:rPr>
        <w:t xml:space="preserve"> то јест</w:t>
      </w:r>
      <w:r w:rsidR="00621A3C" w:rsidRPr="00FD69BC">
        <w:rPr>
          <w:lang w:val="ru-RU"/>
        </w:rPr>
        <w:t>,</w:t>
      </w:r>
      <w:r w:rsidR="00E7373B" w:rsidRPr="00FD69BC">
        <w:rPr>
          <w:lang w:val="ru-RU"/>
        </w:rPr>
        <w:t xml:space="preserve"> комуникација међу задацима. У овом случају задаци су нам под-ројеви или саме честице. </w:t>
      </w:r>
      <w:proofErr w:type="spellStart"/>
      <w:r w:rsidR="00E7373B" w:rsidRPr="0093608D">
        <w:t>Четири</w:t>
      </w:r>
      <w:proofErr w:type="spellEnd"/>
      <w:r w:rsidR="00E7373B" w:rsidRPr="0093608D">
        <w:t xml:space="preserve"> </w:t>
      </w:r>
      <w:proofErr w:type="spellStart"/>
      <w:r w:rsidR="00E7373B" w:rsidRPr="0093608D">
        <w:t>најкоришћениј</w:t>
      </w:r>
      <w:r>
        <w:t>их</w:t>
      </w:r>
      <w:proofErr w:type="spellEnd"/>
      <w:r w:rsidR="00E7373B" w:rsidRPr="0093608D">
        <w:t xml:space="preserve"> </w:t>
      </w:r>
      <w:proofErr w:type="spellStart"/>
      <w:r w:rsidR="00E7373B" w:rsidRPr="0093608D">
        <w:t>алгоритама</w:t>
      </w:r>
      <w:proofErr w:type="spellEnd"/>
      <w:r w:rsidR="00E7373B" w:rsidRPr="0093608D">
        <w:t xml:space="preserve"> </w:t>
      </w:r>
      <w:proofErr w:type="spellStart"/>
      <w:r w:rsidR="00E7373B" w:rsidRPr="0093608D">
        <w:t>за</w:t>
      </w:r>
      <w:proofErr w:type="spellEnd"/>
      <w:r w:rsidR="00E7373B" w:rsidRPr="0093608D">
        <w:t xml:space="preserve"> </w:t>
      </w:r>
      <w:proofErr w:type="spellStart"/>
      <w:r w:rsidR="00E7373B" w:rsidRPr="0093608D">
        <w:t>комуникацију</w:t>
      </w:r>
      <w:proofErr w:type="spellEnd"/>
      <w:r w:rsidR="00E7373B" w:rsidRPr="0093608D">
        <w:t xml:space="preserve"> </w:t>
      </w:r>
      <w:proofErr w:type="spellStart"/>
      <w:r w:rsidR="00E7373B" w:rsidRPr="0093608D">
        <w:t>су</w:t>
      </w:r>
      <w:proofErr w:type="spellEnd"/>
      <w:r w:rsidR="00E7373B" w:rsidRPr="0093608D">
        <w:t xml:space="preserve">: </w:t>
      </w:r>
    </w:p>
    <w:p w14:paraId="1F040014" w14:textId="77777777" w:rsidR="00621A3C" w:rsidRPr="004060EB" w:rsidRDefault="00E7373B" w:rsidP="00621A3C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</w:pPr>
      <w:r w:rsidRPr="00621A3C">
        <w:t xml:space="preserve">Star </w:t>
      </w:r>
      <w:r w:rsidRPr="00312460">
        <w:rPr>
          <w:iCs/>
        </w:rPr>
        <w:t>PPSO</w:t>
      </w:r>
      <w:r w:rsidR="00BC6AA7">
        <w:t xml:space="preserve"> </w:t>
      </w:r>
      <w:r w:rsidR="00621A3C">
        <w:t xml:space="preserve">– </w:t>
      </w:r>
      <w:hyperlink w:anchor="_Звезда" w:history="1">
        <w:r w:rsidR="00AD5F3B">
          <w:rPr>
            <w:rStyle w:val="Hyperlink"/>
          </w:rPr>
          <w:fldChar w:fldCharType="begin"/>
        </w:r>
        <w:r w:rsidR="00BC6AA7">
          <w:instrText xml:space="preserve"> REF _Ref68901388 \r \h </w:instrText>
        </w:r>
        <w:r w:rsidR="00AD5F3B">
          <w:rPr>
            <w:rStyle w:val="Hyperlink"/>
          </w:rPr>
        </w:r>
        <w:r w:rsidR="00AD5F3B">
          <w:rPr>
            <w:rStyle w:val="Hyperlink"/>
          </w:rPr>
          <w:fldChar w:fldCharType="separate"/>
        </w:r>
        <w:r w:rsidR="000847A6">
          <w:t>1)</w:t>
        </w:r>
        <w:r w:rsidR="00AD5F3B">
          <w:rPr>
            <w:rStyle w:val="Hyperlink"/>
          </w:rPr>
          <w:fldChar w:fldCharType="end"/>
        </w:r>
      </w:hyperlink>
      <w:r w:rsidRPr="00621A3C">
        <w:t>,</w:t>
      </w:r>
      <w:r w:rsidRPr="00621A3C">
        <w:rPr>
          <w:i/>
        </w:rPr>
        <w:t xml:space="preserve"> </w:t>
      </w:r>
    </w:p>
    <w:p w14:paraId="7783CF49" w14:textId="77777777" w:rsidR="00005A12" w:rsidRDefault="00E7373B" w:rsidP="00005A12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</w:pPr>
      <w:r w:rsidRPr="00621A3C">
        <w:rPr>
          <w:i/>
        </w:rPr>
        <w:t xml:space="preserve">Migration </w:t>
      </w:r>
      <w:r w:rsidRPr="00312460">
        <w:rPr>
          <w:iCs/>
        </w:rPr>
        <w:t>PPSO</w:t>
      </w:r>
      <w:r w:rsidRPr="00621A3C">
        <w:t xml:space="preserve"> </w:t>
      </w:r>
      <w:r w:rsidR="00005A12">
        <w:t xml:space="preserve">– </w:t>
      </w:r>
      <w:hyperlink w:anchor="_Миграција" w:history="1">
        <w:r w:rsidR="00AD5F3B">
          <w:rPr>
            <w:rStyle w:val="Hyperlink"/>
          </w:rPr>
          <w:fldChar w:fldCharType="begin"/>
        </w:r>
        <w:r w:rsidR="00BC6AA7">
          <w:instrText xml:space="preserve"> REF _Ref68901409 \r \h </w:instrText>
        </w:r>
        <w:r w:rsidR="00AD5F3B">
          <w:rPr>
            <w:rStyle w:val="Hyperlink"/>
          </w:rPr>
        </w:r>
        <w:r w:rsidR="00AD5F3B">
          <w:rPr>
            <w:rStyle w:val="Hyperlink"/>
          </w:rPr>
          <w:fldChar w:fldCharType="separate"/>
        </w:r>
        <w:r w:rsidR="000847A6">
          <w:t>2)</w:t>
        </w:r>
        <w:r w:rsidR="00AD5F3B">
          <w:rPr>
            <w:rStyle w:val="Hyperlink"/>
          </w:rPr>
          <w:fldChar w:fldCharType="end"/>
        </w:r>
      </w:hyperlink>
      <w:r w:rsidRPr="00621A3C">
        <w:t xml:space="preserve">, </w:t>
      </w:r>
    </w:p>
    <w:p w14:paraId="16B4236D" w14:textId="77777777" w:rsidR="00621A3C" w:rsidRPr="00005A12" w:rsidRDefault="00005A12" w:rsidP="00005A12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</w:pPr>
      <w:r w:rsidRPr="00621A3C">
        <w:rPr>
          <w:i/>
        </w:rPr>
        <w:t xml:space="preserve">Broadcast </w:t>
      </w:r>
      <w:r w:rsidRPr="00312460">
        <w:rPr>
          <w:iCs/>
        </w:rPr>
        <w:t>PPSO</w:t>
      </w:r>
      <w:r>
        <w:rPr>
          <w:i/>
        </w:rPr>
        <w:t xml:space="preserve"> – </w:t>
      </w:r>
      <w:hyperlink w:anchor="_Broadcast" w:history="1">
        <w:r w:rsidR="00AD5F3B">
          <w:rPr>
            <w:rStyle w:val="Hyperlink"/>
            <w:iCs/>
          </w:rPr>
          <w:fldChar w:fldCharType="begin"/>
        </w:r>
        <w:r w:rsidR="00BC6AA7">
          <w:instrText xml:space="preserve"> REF _Ref68901448 \r \h </w:instrText>
        </w:r>
        <w:r w:rsidR="00AD5F3B">
          <w:rPr>
            <w:rStyle w:val="Hyperlink"/>
            <w:iCs/>
          </w:rPr>
        </w:r>
        <w:r w:rsidR="00AD5F3B">
          <w:rPr>
            <w:rStyle w:val="Hyperlink"/>
            <w:iCs/>
          </w:rPr>
          <w:fldChar w:fldCharType="separate"/>
        </w:r>
        <w:r w:rsidR="000847A6">
          <w:t>3)</w:t>
        </w:r>
        <w:r w:rsidR="00AD5F3B">
          <w:rPr>
            <w:rStyle w:val="Hyperlink"/>
            <w:iCs/>
          </w:rPr>
          <w:fldChar w:fldCharType="end"/>
        </w:r>
      </w:hyperlink>
      <w:r w:rsidRPr="00621A3C">
        <w:t xml:space="preserve">. </w:t>
      </w:r>
    </w:p>
    <w:p w14:paraId="17BFC279" w14:textId="77777777" w:rsidR="00621A3C" w:rsidRDefault="00E7373B" w:rsidP="00621A3C">
      <w:pPr>
        <w:pStyle w:val="ListParagraph"/>
        <w:numPr>
          <w:ilvl w:val="0"/>
          <w:numId w:val="25"/>
        </w:numPr>
        <w:tabs>
          <w:tab w:val="left" w:pos="288"/>
        </w:tabs>
        <w:spacing w:after="120" w:line="228" w:lineRule="auto"/>
        <w:ind w:leftChars="0" w:firstLineChars="0"/>
        <w:jc w:val="both"/>
      </w:pPr>
      <w:r w:rsidRPr="00621A3C">
        <w:rPr>
          <w:i/>
        </w:rPr>
        <w:t xml:space="preserve">Diffusion </w:t>
      </w:r>
      <w:r w:rsidRPr="00312460">
        <w:rPr>
          <w:iCs/>
        </w:rPr>
        <w:t>PPSO</w:t>
      </w:r>
      <w:r w:rsidR="00005A12">
        <w:rPr>
          <w:i/>
        </w:rPr>
        <w:t xml:space="preserve"> – </w:t>
      </w:r>
      <w:hyperlink w:anchor="_Diffusion" w:history="1">
        <w:r w:rsidR="00AD5F3B">
          <w:rPr>
            <w:rStyle w:val="Hyperlink"/>
            <w:iCs/>
          </w:rPr>
          <w:fldChar w:fldCharType="begin"/>
        </w:r>
        <w:r w:rsidR="00BC6AA7">
          <w:rPr>
            <w:iCs/>
          </w:rPr>
          <w:instrText xml:space="preserve"> REF _Ref68901455 \r \h </w:instrText>
        </w:r>
        <w:r w:rsidR="00AD5F3B">
          <w:rPr>
            <w:rStyle w:val="Hyperlink"/>
            <w:iCs/>
          </w:rPr>
        </w:r>
        <w:r w:rsidR="00AD5F3B">
          <w:rPr>
            <w:rStyle w:val="Hyperlink"/>
            <w:iCs/>
          </w:rPr>
          <w:fldChar w:fldCharType="separate"/>
        </w:r>
        <w:r w:rsidR="000847A6">
          <w:rPr>
            <w:iCs/>
          </w:rPr>
          <w:t>4)</w:t>
        </w:r>
        <w:r w:rsidR="00AD5F3B">
          <w:rPr>
            <w:rStyle w:val="Hyperlink"/>
            <w:iCs/>
          </w:rPr>
          <w:fldChar w:fldCharType="end"/>
        </w:r>
      </w:hyperlink>
      <w:r w:rsidRPr="00621A3C">
        <w:t xml:space="preserve">, </w:t>
      </w:r>
    </w:p>
    <w:p w14:paraId="32946670" w14:textId="77777777" w:rsidR="00035159" w:rsidRPr="00FD69BC" w:rsidRDefault="00E7373B" w:rsidP="007F4C4A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ru-RU"/>
        </w:rPr>
      </w:pPr>
      <w:r w:rsidRPr="00FD69BC">
        <w:rPr>
          <w:lang w:val="ru-RU"/>
        </w:rPr>
        <w:t>Илустративни примери комуникације међу под-ројевима мо</w:t>
      </w:r>
      <w:r w:rsidR="0000047E" w:rsidRPr="00FD69BC">
        <w:rPr>
          <w:lang w:val="ru-RU"/>
        </w:rPr>
        <w:t>гу</w:t>
      </w:r>
      <w:r w:rsidRPr="00FD69BC">
        <w:rPr>
          <w:lang w:val="ru-RU"/>
        </w:rPr>
        <w:t xml:space="preserve"> да се нађ</w:t>
      </w:r>
      <w:r w:rsidR="0000047E" w:rsidRPr="00FD69BC">
        <w:rPr>
          <w:lang w:val="ru-RU"/>
        </w:rPr>
        <w:t>у</w:t>
      </w:r>
      <w:r w:rsidRPr="00FD69BC">
        <w:rPr>
          <w:lang w:val="ru-RU"/>
        </w:rPr>
        <w:t xml:space="preserve"> у [4]. </w:t>
      </w:r>
    </w:p>
    <w:p w14:paraId="022A9F4C" w14:textId="77777777" w:rsidR="00035159" w:rsidRPr="0093608D" w:rsidRDefault="00E7373B" w:rsidP="00005A12">
      <w:pPr>
        <w:pStyle w:val="Heading3"/>
        <w:numPr>
          <w:ilvl w:val="0"/>
          <w:numId w:val="36"/>
        </w:numPr>
        <w:tabs>
          <w:tab w:val="left" w:pos="288"/>
        </w:tabs>
        <w:spacing w:after="120" w:line="228" w:lineRule="auto"/>
      </w:pPr>
      <w:bookmarkStart w:id="30" w:name="_heading=h.cf0d2ay0za8p" w:colFirst="0" w:colLast="0"/>
      <w:bookmarkStart w:id="31" w:name="_Звезда"/>
      <w:bookmarkStart w:id="32" w:name="_Ref68901388"/>
      <w:bookmarkEnd w:id="30"/>
      <w:bookmarkEnd w:id="31"/>
      <w:r w:rsidRPr="0093608D">
        <w:t>Звезда</w:t>
      </w:r>
      <w:bookmarkEnd w:id="32"/>
    </w:p>
    <w:p w14:paraId="382DDA76" w14:textId="77777777" w:rsidR="00035159" w:rsidRPr="00FD69BC" w:rsidRDefault="00005A12" w:rsidP="00005A12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>
        <w:tab/>
      </w:r>
      <w:r>
        <w:tab/>
      </w:r>
      <w:proofErr w:type="spellStart"/>
      <w:r>
        <w:t>Овај</w:t>
      </w:r>
      <w:proofErr w:type="spellEnd"/>
      <w:r>
        <w:t xml:space="preserve"> </w:t>
      </w:r>
      <w:proofErr w:type="spellStart"/>
      <w:r>
        <w:t>алгоритам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r>
        <w:rPr>
          <w:i/>
        </w:rPr>
        <w:t>master-slave</w:t>
      </w:r>
      <w:r>
        <w:t xml:space="preserve"> </w:t>
      </w:r>
      <w:proofErr w:type="spellStart"/>
      <w:r>
        <w:t>топологију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значи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имамо</w:t>
      </w:r>
      <w:proofErr w:type="spellEnd"/>
      <w:r>
        <w:t xml:space="preserve"> </w:t>
      </w:r>
      <w:proofErr w:type="spellStart"/>
      <w:r>
        <w:t>један</w:t>
      </w:r>
      <w:proofErr w:type="spellEnd"/>
      <w:r>
        <w:t xml:space="preserve"> </w:t>
      </w:r>
      <w:proofErr w:type="spellStart"/>
      <w:r>
        <w:t>под-рој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једну</w:t>
      </w:r>
      <w:proofErr w:type="spellEnd"/>
      <w:r>
        <w:t xml:space="preserve"> </w:t>
      </w:r>
      <w:proofErr w:type="spellStart"/>
      <w:r>
        <w:t>честицу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надређена</w:t>
      </w:r>
      <w:proofErr w:type="spellEnd"/>
      <w:r>
        <w:t xml:space="preserve">, и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шаље</w:t>
      </w:r>
      <w:proofErr w:type="spellEnd"/>
      <w:r>
        <w:t xml:space="preserve"> </w:t>
      </w:r>
      <w:proofErr w:type="spellStart"/>
      <w:r>
        <w:t>информације</w:t>
      </w:r>
      <w:proofErr w:type="spellEnd"/>
      <w:r>
        <w:t xml:space="preserve"> о </w:t>
      </w:r>
      <w:proofErr w:type="spellStart"/>
      <w:r>
        <w:t>глобалном</w:t>
      </w:r>
      <w:proofErr w:type="spellEnd"/>
      <w:r>
        <w:t xml:space="preserve"> </w:t>
      </w:r>
      <w:proofErr w:type="spellStart"/>
      <w:r>
        <w:t>оптимуму</w:t>
      </w:r>
      <w:proofErr w:type="spellEnd"/>
      <w:r>
        <w:t xml:space="preserve"> </w:t>
      </w:r>
      <w:proofErr w:type="spellStart"/>
      <w:r>
        <w:t>свим</w:t>
      </w:r>
      <w:proofErr w:type="spellEnd"/>
      <w:r>
        <w:t xml:space="preserve"> </w:t>
      </w:r>
      <w:proofErr w:type="spellStart"/>
      <w:r>
        <w:t>осталим</w:t>
      </w:r>
      <w:proofErr w:type="spellEnd"/>
      <w:r>
        <w:t xml:space="preserve"> </w:t>
      </w:r>
      <w:proofErr w:type="spellStart"/>
      <w:r>
        <w:t>подређеним</w:t>
      </w:r>
      <w:proofErr w:type="spellEnd"/>
      <w:r>
        <w:t xml:space="preserve"> </w:t>
      </w:r>
      <w:proofErr w:type="spellStart"/>
      <w:r>
        <w:t>под-ројевима</w:t>
      </w:r>
      <w:proofErr w:type="spellEnd"/>
      <w:r>
        <w:t xml:space="preserve">. </w:t>
      </w:r>
      <w:r w:rsidRPr="00FD69BC">
        <w:rPr>
          <w:lang w:val="ru-RU"/>
        </w:rPr>
        <w:t>Не постоји директна комуникација међу подређеним под-ројевима. Кораци у овом алгоритму су:</w:t>
      </w:r>
    </w:p>
    <w:p w14:paraId="5222AF05" w14:textId="77777777" w:rsidR="00035159" w:rsidRPr="00FD69BC" w:rsidRDefault="040AE829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Надређени под-рој одлучи какве параметре за алгоритам ће користити, и подели их са подређенима. Ови параметри су углавном број итерација, тежина инерције, период комуникације, величина популације и коефицијенти убрзања.</w:t>
      </w:r>
    </w:p>
    <w:p w14:paraId="17A12E9B" w14:textId="77777777" w:rsidR="00035159" w:rsidRPr="00FD69BC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Изврши се помера</w:t>
      </w:r>
      <w:r w:rsidR="00182BF2" w:rsidRPr="00FD69BC">
        <w:rPr>
          <w:lang w:val="ru-RU"/>
        </w:rPr>
        <w:t>њ</w:t>
      </w:r>
      <w:r w:rsidRPr="00FD69BC">
        <w:rPr>
          <w:lang w:val="ru-RU"/>
        </w:rPr>
        <w:t>е роја, сваки под-рој паралелно мења или добија своју досад најбољу вредност, и глобалну најбо</w:t>
      </w:r>
      <w:r w:rsidR="00182BF2" w:rsidRPr="00FD69BC">
        <w:rPr>
          <w:lang w:val="ru-RU"/>
        </w:rPr>
        <w:t>љ</w:t>
      </w:r>
      <w:r w:rsidRPr="00FD69BC">
        <w:rPr>
          <w:lang w:val="ru-RU"/>
        </w:rPr>
        <w:t>у вредност.</w:t>
      </w:r>
    </w:p>
    <w:p w14:paraId="1D85B758" w14:textId="77777777" w:rsidR="00035159" w:rsidRPr="00FD69BC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Кад је свако извршио своје померање, подређени шаљу надређеном своју досад најбољу вредност.</w:t>
      </w:r>
    </w:p>
    <w:p w14:paraId="2DD765F0" w14:textId="77777777" w:rsidR="00035159" w:rsidRPr="00FD69BC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Надређени из свих досад примљених вредности бира најбољу.</w:t>
      </w:r>
    </w:p>
    <w:p w14:paraId="3B6E8027" w14:textId="77777777" w:rsidR="00035159" w:rsidRPr="00FD69BC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Свима се промени коефицијент убрзања и позиција.</w:t>
      </w:r>
    </w:p>
    <w:p w14:paraId="19373B73" w14:textId="77777777" w:rsidR="00035159" w:rsidRPr="00FD69BC" w:rsidRDefault="00E7373B">
      <w:pPr>
        <w:numPr>
          <w:ilvl w:val="0"/>
          <w:numId w:val="8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 xml:space="preserve">Опет се шаљу информације о персоналним </w:t>
      </w:r>
      <w:r w:rsidR="005B3C0D" w:rsidRPr="00FD69BC">
        <w:rPr>
          <w:lang w:val="ru-RU"/>
        </w:rPr>
        <w:t>оптимумима надређеном и глобални оптимум се мења</w:t>
      </w:r>
      <w:r w:rsidRPr="00FD69BC">
        <w:rPr>
          <w:lang w:val="ru-RU"/>
        </w:rPr>
        <w:t>.</w:t>
      </w:r>
    </w:p>
    <w:p w14:paraId="76F0781A" w14:textId="77777777" w:rsidR="00035159" w:rsidRPr="00FD69BC" w:rsidRDefault="005B3C0D">
      <w:pPr>
        <w:numPr>
          <w:ilvl w:val="0"/>
          <w:numId w:val="8"/>
        </w:num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Ове кораке понављамо док не буде задовољен критеријум заустављања.</w:t>
      </w:r>
    </w:p>
    <w:p w14:paraId="023C68AC" w14:textId="77777777" w:rsidR="00035159" w:rsidRPr="0093608D" w:rsidRDefault="00E7373B" w:rsidP="0015530D">
      <w:pPr>
        <w:pStyle w:val="Heading3"/>
        <w:numPr>
          <w:ilvl w:val="0"/>
          <w:numId w:val="36"/>
        </w:numPr>
        <w:tabs>
          <w:tab w:val="left" w:pos="288"/>
        </w:tabs>
        <w:spacing w:after="120" w:line="228" w:lineRule="auto"/>
      </w:pPr>
      <w:bookmarkStart w:id="33" w:name="_heading=h.h7pt7hgxu98m" w:colFirst="0" w:colLast="0"/>
      <w:bookmarkStart w:id="34" w:name="_Миграција"/>
      <w:bookmarkStart w:id="35" w:name="_Ref68901409"/>
      <w:bookmarkEnd w:id="33"/>
      <w:bookmarkEnd w:id="34"/>
      <w:r w:rsidRPr="0093608D">
        <w:t>Миграција</w:t>
      </w:r>
      <w:bookmarkEnd w:id="35"/>
    </w:p>
    <w:p w14:paraId="62883F43" w14:textId="77777777" w:rsidR="00035159" w:rsidRPr="0093608D" w:rsidRDefault="0000047E">
      <w:pPr>
        <w:tabs>
          <w:tab w:val="left" w:pos="288"/>
        </w:tabs>
        <w:spacing w:after="120" w:line="228" w:lineRule="auto"/>
        <w:ind w:left="0" w:hanging="2"/>
        <w:jc w:val="both"/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У овом алгоритму су под-ројеви повезани у једном кругу, и под-ројеви могу само да комуницирају са суседним под-ројевима. Један под-рој може да </w:t>
      </w:r>
      <w:r w:rsidR="00E7373B" w:rsidRPr="00FD69BC">
        <w:rPr>
          <w:lang w:val="ru-RU"/>
        </w:rPr>
        <w:t xml:space="preserve">комуницира само са под-ројем који је са његове леве или десне стране. </w:t>
      </w:r>
      <w:proofErr w:type="spellStart"/>
      <w:r w:rsidR="00E7373B" w:rsidRPr="0093608D">
        <w:t>Кораци</w:t>
      </w:r>
      <w:proofErr w:type="spellEnd"/>
      <w:r w:rsidR="00E7373B" w:rsidRPr="0093608D">
        <w:t xml:space="preserve"> </w:t>
      </w:r>
      <w:proofErr w:type="spellStart"/>
      <w:r w:rsidR="00E7373B" w:rsidRPr="0093608D">
        <w:t>овог</w:t>
      </w:r>
      <w:proofErr w:type="spellEnd"/>
      <w:r w:rsidR="00E7373B" w:rsidRPr="0093608D">
        <w:t xml:space="preserve"> </w:t>
      </w:r>
      <w:proofErr w:type="spellStart"/>
      <w:r w:rsidR="00E7373B" w:rsidRPr="0093608D">
        <w:t>алгоритма</w:t>
      </w:r>
      <w:proofErr w:type="spellEnd"/>
      <w:r w:rsidR="00E7373B" w:rsidRPr="0093608D">
        <w:t xml:space="preserve"> </w:t>
      </w:r>
      <w:proofErr w:type="spellStart"/>
      <w:r w:rsidR="00E7373B" w:rsidRPr="0093608D">
        <w:t>су</w:t>
      </w:r>
      <w:proofErr w:type="spellEnd"/>
      <w:r w:rsidR="00E7373B" w:rsidRPr="0093608D">
        <w:t>:</w:t>
      </w:r>
    </w:p>
    <w:p w14:paraId="1FEFD0B3" w14:textId="77777777" w:rsidR="00035159" w:rsidRPr="00FD69BC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 xml:space="preserve">Сви параметри су познати одмах на почетку. </w:t>
      </w:r>
    </w:p>
    <w:p w14:paraId="4E2627F6" w14:textId="77777777" w:rsidR="00035159" w:rsidRPr="00FD69BC" w:rsidRDefault="00E7373B" w:rsidP="00182BF2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Сви под</w:t>
      </w:r>
      <w:r w:rsidR="00182BF2" w:rsidRPr="00FD69BC">
        <w:rPr>
          <w:lang w:val="ru-RU"/>
        </w:rPr>
        <w:t>-</w:t>
      </w:r>
      <w:r w:rsidRPr="00FD69BC">
        <w:rPr>
          <w:lang w:val="ru-RU"/>
        </w:rPr>
        <w:t>ројеви се померају у паралели, и паралелно дођу до својих персоналних и глобалних оптимума.</w:t>
      </w:r>
    </w:p>
    <w:p w14:paraId="28D7E667" w14:textId="77777777" w:rsidR="00035159" w:rsidRPr="00FD69BC" w:rsidRDefault="040AE829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Најбоља честица се замени са најгором честицом у суседном под-роју. Током сваке комуникације међу под-ројевима се и глобални оптимум измењује.</w:t>
      </w:r>
    </w:p>
    <w:p w14:paraId="7DAED5AE" w14:textId="77777777" w:rsidR="00035159" w:rsidRPr="00FD69BC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Под-ројевима се измени позиција и коефицијент убрза</w:t>
      </w:r>
      <w:r w:rsidR="00510F9A" w:rsidRPr="00FD69BC">
        <w:rPr>
          <w:lang w:val="ru-RU"/>
        </w:rPr>
        <w:t>њ</w:t>
      </w:r>
      <w:r w:rsidRPr="00FD69BC">
        <w:rPr>
          <w:lang w:val="ru-RU"/>
        </w:rPr>
        <w:t>а са новим персоналним и глобалним оптимумима.</w:t>
      </w:r>
    </w:p>
    <w:p w14:paraId="3748735D" w14:textId="77777777" w:rsidR="00035159" w:rsidRPr="0093608D" w:rsidRDefault="00E7373B">
      <w:pPr>
        <w:numPr>
          <w:ilvl w:val="0"/>
          <w:numId w:val="3"/>
        </w:numPr>
        <w:tabs>
          <w:tab w:val="left" w:pos="288"/>
        </w:tabs>
        <w:spacing w:line="228" w:lineRule="auto"/>
        <w:ind w:left="0" w:hanging="2"/>
        <w:jc w:val="both"/>
      </w:pPr>
      <w:proofErr w:type="spellStart"/>
      <w:r w:rsidRPr="0093608D">
        <w:t>Понављамо</w:t>
      </w:r>
      <w:proofErr w:type="spellEnd"/>
      <w:r w:rsidRPr="0093608D">
        <w:t xml:space="preserve"> </w:t>
      </w:r>
      <w:proofErr w:type="spellStart"/>
      <w:r w:rsidRPr="0093608D">
        <w:t>корак</w:t>
      </w:r>
      <w:proofErr w:type="spellEnd"/>
      <w:r w:rsidRPr="0093608D">
        <w:t xml:space="preserve"> 3.</w:t>
      </w:r>
    </w:p>
    <w:p w14:paraId="717E9A10" w14:textId="77777777" w:rsidR="00035159" w:rsidRPr="00FD69BC" w:rsidRDefault="00E7373B">
      <w:pPr>
        <w:numPr>
          <w:ilvl w:val="0"/>
          <w:numId w:val="3"/>
        </w:num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Ове кораке понављамо док не буде задовољен критеријум заустављања.</w:t>
      </w:r>
    </w:p>
    <w:p w14:paraId="20E94B81" w14:textId="77777777" w:rsidR="00035159" w:rsidRPr="0093608D" w:rsidRDefault="00E7373B" w:rsidP="0015530D">
      <w:pPr>
        <w:pStyle w:val="Heading3"/>
        <w:numPr>
          <w:ilvl w:val="0"/>
          <w:numId w:val="36"/>
        </w:numPr>
        <w:tabs>
          <w:tab w:val="left" w:pos="288"/>
        </w:tabs>
        <w:spacing w:after="120" w:line="228" w:lineRule="auto"/>
      </w:pPr>
      <w:bookmarkStart w:id="36" w:name="_heading=h.bv11ycokgqw" w:colFirst="0" w:colLast="0"/>
      <w:bookmarkStart w:id="37" w:name="_Broadcast"/>
      <w:bookmarkStart w:id="38" w:name="_Ref68901448"/>
      <w:bookmarkEnd w:id="36"/>
      <w:bookmarkEnd w:id="37"/>
      <w:r w:rsidRPr="0093608D">
        <w:t>Broadcast</w:t>
      </w:r>
      <w:bookmarkEnd w:id="38"/>
    </w:p>
    <w:p w14:paraId="310258B9" w14:textId="77777777" w:rsidR="00035159" w:rsidRPr="00FD69BC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Принцип овог алгоритма је да сваки под-рој може да комуницира са сваким другим под-ројем. Сви под-ројеви се извршавају у паралели, и све информације шаљу свим осталим под-ројевима. Први и други корак овог алгоритма су идентични миграционом, а остали су:</w:t>
      </w:r>
    </w:p>
    <w:p w14:paraId="42128846" w14:textId="77777777" w:rsidR="00035159" w:rsidRPr="00FD69BC" w:rsidRDefault="00E7373B">
      <w:pPr>
        <w:numPr>
          <w:ilvl w:val="0"/>
          <w:numId w:val="7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Сви под-ројеви шаљу своју дотад најбољу позицију да би се сазнало која је сада најбоља позиција.</w:t>
      </w:r>
    </w:p>
    <w:p w14:paraId="5C02C1D1" w14:textId="77777777" w:rsidR="00035159" w:rsidRPr="00FD69BC" w:rsidRDefault="00E7373B">
      <w:pPr>
        <w:numPr>
          <w:ilvl w:val="0"/>
          <w:numId w:val="7"/>
        </w:numPr>
        <w:tabs>
          <w:tab w:val="left" w:pos="288"/>
        </w:tabs>
        <w:spacing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После измене оптимума, под-ројеви ажурирају своје позиције и убрзања.</w:t>
      </w:r>
    </w:p>
    <w:p w14:paraId="70D24757" w14:textId="77777777" w:rsidR="00035159" w:rsidRPr="0093608D" w:rsidRDefault="00E7373B">
      <w:pPr>
        <w:numPr>
          <w:ilvl w:val="0"/>
          <w:numId w:val="7"/>
        </w:numPr>
        <w:tabs>
          <w:tab w:val="left" w:pos="288"/>
        </w:tabs>
        <w:spacing w:line="228" w:lineRule="auto"/>
        <w:ind w:left="0" w:hanging="2"/>
        <w:jc w:val="both"/>
      </w:pPr>
      <w:proofErr w:type="spellStart"/>
      <w:r w:rsidRPr="0093608D">
        <w:t>Понављамо</w:t>
      </w:r>
      <w:proofErr w:type="spellEnd"/>
      <w:r w:rsidRPr="0093608D">
        <w:t xml:space="preserve"> </w:t>
      </w:r>
      <w:proofErr w:type="spellStart"/>
      <w:r w:rsidRPr="0093608D">
        <w:t>корак</w:t>
      </w:r>
      <w:proofErr w:type="spellEnd"/>
      <w:r w:rsidRPr="0093608D">
        <w:t xml:space="preserve"> 1.</w:t>
      </w:r>
    </w:p>
    <w:p w14:paraId="4E07BB55" w14:textId="77777777" w:rsidR="00035159" w:rsidRPr="00FD69BC" w:rsidRDefault="00E7373B">
      <w:pPr>
        <w:numPr>
          <w:ilvl w:val="0"/>
          <w:numId w:val="7"/>
        </w:num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>Ове кораке понављамо док не буде задовољен критеријум заустављања.</w:t>
      </w:r>
    </w:p>
    <w:p w14:paraId="19AA86EB" w14:textId="77777777" w:rsidR="00035159" w:rsidRDefault="00E7373B" w:rsidP="0015530D">
      <w:pPr>
        <w:pStyle w:val="Heading3"/>
        <w:numPr>
          <w:ilvl w:val="0"/>
          <w:numId w:val="36"/>
        </w:numPr>
        <w:tabs>
          <w:tab w:val="left" w:pos="288"/>
        </w:tabs>
      </w:pPr>
      <w:bookmarkStart w:id="39" w:name="_heading=h.mugvd2df7ttx" w:colFirst="0" w:colLast="0"/>
      <w:bookmarkStart w:id="40" w:name="_Diffusion"/>
      <w:bookmarkStart w:id="41" w:name="_Ref68901455"/>
      <w:bookmarkEnd w:id="39"/>
      <w:bookmarkEnd w:id="40"/>
      <w:r w:rsidRPr="0093608D">
        <w:t>Diffusion</w:t>
      </w:r>
      <w:bookmarkEnd w:id="41"/>
    </w:p>
    <w:p w14:paraId="3E06B372" w14:textId="77777777" w:rsidR="00DF6864" w:rsidRPr="00FD69BC" w:rsidRDefault="040AE829" w:rsidP="00DF6864">
      <w:pPr>
        <w:ind w:leftChars="0" w:left="0" w:firstLineChars="0" w:firstLine="284"/>
        <w:jc w:val="both"/>
        <w:rPr>
          <w:lang w:val="ru-RU"/>
        </w:rPr>
      </w:pPr>
      <w:r w:rsidRPr="00FD69BC">
        <w:rPr>
          <w:lang w:val="ru-RU"/>
        </w:rPr>
        <w:t>Овај алгоритам је јако сличан миграционом алгоритму, са разликом да сада сваки под-рој има 4 суседа. Под-ројеви имају левог и десног суседа, али и горњег и доњег. Под-ројеви су распоређени налик на неке матрице, са разликом да су под-ројеви на угловима где не би имали 4 суседа били избачени. Кораци који треба да се имплементирају су исти као кораци из миграционог алгоритма.</w:t>
      </w:r>
    </w:p>
    <w:p w14:paraId="221F0098" w14:textId="77777777" w:rsidR="00DF6864" w:rsidRPr="00DF6864" w:rsidRDefault="00E7373B" w:rsidP="00DF6864">
      <w:pPr>
        <w:pStyle w:val="Heading1"/>
        <w:numPr>
          <w:ilvl w:val="0"/>
          <w:numId w:val="1"/>
        </w:numPr>
        <w:ind w:left="0" w:hanging="2"/>
        <w:rPr>
          <w:i/>
        </w:rPr>
      </w:pPr>
      <w:bookmarkStart w:id="42" w:name="_heading=h.mcjleqffwb3w" w:colFirst="0" w:colLast="0"/>
      <w:bookmarkStart w:id="43" w:name="_PSO-GA_хибридни_алгоритам"/>
      <w:bookmarkStart w:id="44" w:name="_Ref68839901"/>
      <w:bookmarkEnd w:id="23"/>
      <w:bookmarkEnd w:id="42"/>
      <w:bookmarkEnd w:id="43"/>
      <w:r w:rsidRPr="00315F86">
        <w:rPr>
          <w:iCs/>
        </w:rPr>
        <w:t>PSO-GA</w:t>
      </w:r>
      <w:r w:rsidRPr="0093608D">
        <w:t xml:space="preserve"> хибридни алгоритам</w:t>
      </w:r>
      <w:bookmarkEnd w:id="44"/>
      <w:r w:rsidR="00ED2455" w:rsidRPr="0093608D">
        <w:rPr>
          <w:i/>
        </w:rPr>
        <w:t xml:space="preserve"> </w:t>
      </w:r>
    </w:p>
    <w:p w14:paraId="1A669B71" w14:textId="6DE47307" w:rsidR="00035159" w:rsidRPr="0093608D" w:rsidRDefault="00ED2455" w:rsidP="004060EB">
      <w:pPr>
        <w:ind w:left="0" w:hanging="2"/>
        <w:jc w:val="both"/>
      </w:pPr>
      <w:r w:rsidRPr="0093608D">
        <w:tab/>
      </w:r>
      <w:r w:rsidR="00315F86">
        <w:tab/>
      </w:r>
      <w:r w:rsidR="00E7373B" w:rsidRPr="0093608D">
        <w:t xml:space="preserve">У </w:t>
      </w:r>
      <w:proofErr w:type="spellStart"/>
      <w:r w:rsidR="00E7373B" w:rsidRPr="0093608D">
        <w:t>овом</w:t>
      </w:r>
      <w:proofErr w:type="spellEnd"/>
      <w:r w:rsidR="00E7373B" w:rsidRPr="0093608D">
        <w:t xml:space="preserve"> </w:t>
      </w:r>
      <w:proofErr w:type="spellStart"/>
      <w:r w:rsidR="00E7373B" w:rsidRPr="0093608D">
        <w:t>поглављу</w:t>
      </w:r>
      <w:proofErr w:type="spellEnd"/>
      <w:r w:rsidR="00E7373B" w:rsidRPr="0093608D">
        <w:t xml:space="preserve"> </w:t>
      </w:r>
      <w:proofErr w:type="spellStart"/>
      <w:r w:rsidR="00E7373B" w:rsidRPr="0093608D">
        <w:t>предложен</w:t>
      </w:r>
      <w:proofErr w:type="spellEnd"/>
      <w:r w:rsidR="00E7373B" w:rsidRPr="0093608D">
        <w:t xml:space="preserve"> </w:t>
      </w:r>
      <w:proofErr w:type="spellStart"/>
      <w:r w:rsidR="00E7373B" w:rsidRPr="0093608D">
        <w:t>је</w:t>
      </w:r>
      <w:proofErr w:type="spellEnd"/>
      <w:r w:rsidR="00E7373B" w:rsidRPr="0093608D">
        <w:t xml:space="preserve"> </w:t>
      </w:r>
      <w:proofErr w:type="spellStart"/>
      <w:r w:rsidR="00E7373B" w:rsidRPr="0093608D">
        <w:t>хибридни</w:t>
      </w:r>
      <w:proofErr w:type="spellEnd"/>
      <w:r w:rsidR="00E7373B" w:rsidRPr="0093608D">
        <w:t xml:space="preserve"> </w:t>
      </w:r>
      <w:proofErr w:type="spellStart"/>
      <w:r w:rsidR="00E7373B" w:rsidRPr="0093608D">
        <w:t>алгоритам</w:t>
      </w:r>
      <w:proofErr w:type="spellEnd"/>
      <w:r w:rsidR="00E7373B" w:rsidRPr="0093608D">
        <w:t xml:space="preserve"> [3] </w:t>
      </w:r>
      <w:proofErr w:type="spellStart"/>
      <w:r w:rsidR="00E7373B" w:rsidRPr="0093608D">
        <w:t>добијен</w:t>
      </w:r>
      <w:proofErr w:type="spellEnd"/>
      <w:r w:rsidR="00E7373B" w:rsidRPr="0093608D">
        <w:t xml:space="preserve"> </w:t>
      </w:r>
      <w:proofErr w:type="spellStart"/>
      <w:r w:rsidR="00E7373B" w:rsidRPr="0093608D">
        <w:t>коришћењем</w:t>
      </w:r>
      <w:proofErr w:type="spellEnd"/>
      <w:r w:rsidR="00E7373B" w:rsidRPr="0093608D">
        <w:t xml:space="preserve"> </w:t>
      </w:r>
      <w:r w:rsidR="00E7373B" w:rsidRPr="0093608D">
        <w:rPr>
          <w:i/>
        </w:rPr>
        <w:t>particle swarm</w:t>
      </w:r>
      <w:r w:rsidR="00E7373B" w:rsidRPr="0093608D">
        <w:t xml:space="preserve"> </w:t>
      </w:r>
      <w:proofErr w:type="spellStart"/>
      <w:r w:rsidR="00E7373B" w:rsidRPr="0093608D">
        <w:t>оптимизације</w:t>
      </w:r>
      <w:proofErr w:type="spellEnd"/>
      <w:r w:rsidR="00364940">
        <w:rPr>
          <w:lang w:val="sr-Cyrl-RS"/>
        </w:rPr>
        <w:t xml:space="preserve"> </w:t>
      </w:r>
      <w:r w:rsidR="00364940">
        <w:t>(PSO)</w:t>
      </w:r>
      <w:r w:rsidR="00E7373B" w:rsidRPr="0093608D">
        <w:t xml:space="preserve"> и </w:t>
      </w:r>
      <w:proofErr w:type="spellStart"/>
      <w:r w:rsidR="00E7373B" w:rsidRPr="0093608D">
        <w:t>генетског</w:t>
      </w:r>
      <w:proofErr w:type="spellEnd"/>
      <w:r w:rsidR="00E7373B" w:rsidRPr="0093608D">
        <w:t xml:space="preserve"> </w:t>
      </w:r>
      <w:proofErr w:type="spellStart"/>
      <w:r w:rsidR="00E7373B" w:rsidRPr="0093608D">
        <w:t>алгоритма</w:t>
      </w:r>
      <w:proofErr w:type="spellEnd"/>
      <w:r w:rsidR="00364940">
        <w:t xml:space="preserve"> (GA)</w:t>
      </w:r>
      <w:r w:rsidR="00E7373B" w:rsidRPr="0093608D">
        <w:t xml:space="preserve">, </w:t>
      </w:r>
      <w:proofErr w:type="spellStart"/>
      <w:r w:rsidR="00E7373B" w:rsidRPr="0093608D">
        <w:t>који</w:t>
      </w:r>
      <w:proofErr w:type="spellEnd"/>
      <w:r w:rsidR="00E7373B" w:rsidRPr="0093608D">
        <w:t xml:space="preserve"> </w:t>
      </w:r>
      <w:proofErr w:type="spellStart"/>
      <w:r w:rsidR="00E7373B" w:rsidRPr="0093608D">
        <w:t>је</w:t>
      </w:r>
      <w:proofErr w:type="spellEnd"/>
      <w:r w:rsidR="00E7373B" w:rsidRPr="0093608D">
        <w:t xml:space="preserve"> </w:t>
      </w:r>
      <w:proofErr w:type="spellStart"/>
      <w:r w:rsidR="00E7373B" w:rsidRPr="0093608D">
        <w:t>даље</w:t>
      </w:r>
      <w:proofErr w:type="spellEnd"/>
      <w:r w:rsidR="00E7373B" w:rsidRPr="0093608D">
        <w:t xml:space="preserve"> </w:t>
      </w:r>
      <w:proofErr w:type="spellStart"/>
      <w:r w:rsidR="00E7373B" w:rsidRPr="0093608D">
        <w:t>коришћен</w:t>
      </w:r>
      <w:proofErr w:type="spellEnd"/>
      <w:r w:rsidR="00E7373B" w:rsidRPr="0093608D">
        <w:t xml:space="preserve"> </w:t>
      </w:r>
      <w:proofErr w:type="spellStart"/>
      <w:r w:rsidR="00E7373B" w:rsidRPr="0093608D">
        <w:t>за</w:t>
      </w:r>
      <w:proofErr w:type="spellEnd"/>
      <w:r w:rsidR="00E7373B" w:rsidRPr="0093608D">
        <w:t xml:space="preserve"> </w:t>
      </w:r>
      <w:proofErr w:type="spellStart"/>
      <w:r w:rsidR="00E7373B" w:rsidRPr="0093608D">
        <w:t>решавање</w:t>
      </w:r>
      <w:proofErr w:type="spellEnd"/>
      <w:r w:rsidR="004060EB">
        <w:t xml:space="preserve"> </w:t>
      </w:r>
      <w:proofErr w:type="spellStart"/>
      <w:r w:rsidR="004060EB">
        <w:t>Химелблауовог</w:t>
      </w:r>
      <w:proofErr w:type="spellEnd"/>
      <w:r w:rsidR="004060EB">
        <w:t xml:space="preserve"> </w:t>
      </w:r>
      <w:proofErr w:type="spellStart"/>
      <w:r w:rsidR="004060EB">
        <w:t>оптимизационог</w:t>
      </w:r>
      <w:proofErr w:type="spellEnd"/>
      <w:r w:rsidR="004060EB">
        <w:t xml:space="preserve"> </w:t>
      </w:r>
      <w:proofErr w:type="spellStart"/>
      <w:r w:rsidR="004060EB">
        <w:t>проблема</w:t>
      </w:r>
      <w:proofErr w:type="spellEnd"/>
      <w:r w:rsidR="00EA0AA2">
        <w:rPr>
          <w:lang w:val="sr-Cyrl-RS"/>
        </w:rPr>
        <w:t xml:space="preserve"> </w:t>
      </w:r>
      <w:r w:rsidR="00EA0AA2">
        <w:t>[7]</w:t>
      </w:r>
      <w:r w:rsidR="00E7373B" w:rsidRPr="0093608D">
        <w:t xml:space="preserve">, а </w:t>
      </w:r>
      <w:proofErr w:type="spellStart"/>
      <w:r w:rsidR="00E7373B" w:rsidRPr="0093608D">
        <w:t>његова</w:t>
      </w:r>
      <w:proofErr w:type="spellEnd"/>
      <w:r w:rsidR="00E7373B" w:rsidRPr="0093608D">
        <w:t xml:space="preserve"> </w:t>
      </w:r>
      <w:proofErr w:type="spellStart"/>
      <w:r w:rsidR="00E7373B" w:rsidRPr="0093608D">
        <w:t>решења</w:t>
      </w:r>
      <w:proofErr w:type="spellEnd"/>
      <w:r w:rsidR="00E7373B" w:rsidRPr="0093608D">
        <w:t xml:space="preserve"> </w:t>
      </w:r>
      <w:proofErr w:type="spellStart"/>
      <w:r w:rsidR="00E7373B" w:rsidRPr="0093608D">
        <w:t>су</w:t>
      </w:r>
      <w:proofErr w:type="spellEnd"/>
      <w:r w:rsidR="00E7373B" w:rsidRPr="0093608D">
        <w:t xml:space="preserve"> </w:t>
      </w:r>
      <w:proofErr w:type="spellStart"/>
      <w:r w:rsidR="00E7373B" w:rsidRPr="0093608D">
        <w:t>анализирана</w:t>
      </w:r>
      <w:proofErr w:type="spellEnd"/>
      <w:r w:rsidR="00E7373B" w:rsidRPr="0093608D">
        <w:t xml:space="preserve"> и </w:t>
      </w:r>
      <w:proofErr w:type="spellStart"/>
      <w:r w:rsidR="00E7373B" w:rsidRPr="0093608D">
        <w:t>упоређена</w:t>
      </w:r>
      <w:proofErr w:type="spellEnd"/>
      <w:r w:rsidR="00E7373B" w:rsidRPr="0093608D">
        <w:t xml:space="preserve"> </w:t>
      </w:r>
      <w:proofErr w:type="spellStart"/>
      <w:r w:rsidR="00E7373B" w:rsidRPr="0093608D">
        <w:t>са</w:t>
      </w:r>
      <w:proofErr w:type="spellEnd"/>
      <w:r w:rsidR="00E7373B" w:rsidRPr="0093608D">
        <w:t xml:space="preserve"> </w:t>
      </w:r>
      <w:proofErr w:type="spellStart"/>
      <w:r w:rsidR="00E7373B" w:rsidRPr="0093608D">
        <w:t>решењима</w:t>
      </w:r>
      <w:proofErr w:type="spellEnd"/>
      <w:r w:rsidR="00E7373B" w:rsidRPr="0093608D">
        <w:t xml:space="preserve"> </w:t>
      </w:r>
      <w:proofErr w:type="spellStart"/>
      <w:r w:rsidR="00E7373B" w:rsidRPr="0093608D">
        <w:t>других</w:t>
      </w:r>
      <w:proofErr w:type="spellEnd"/>
      <w:r w:rsidR="00E7373B" w:rsidRPr="0093608D">
        <w:t xml:space="preserve"> </w:t>
      </w:r>
      <w:proofErr w:type="spellStart"/>
      <w:r w:rsidR="00E7373B" w:rsidRPr="0093608D">
        <w:t>аутора</w:t>
      </w:r>
      <w:proofErr w:type="spellEnd"/>
      <w:r w:rsidR="00E7373B" w:rsidRPr="0093608D">
        <w:t xml:space="preserve">, </w:t>
      </w:r>
      <w:proofErr w:type="spellStart"/>
      <w:r w:rsidR="00E7373B" w:rsidRPr="0093608D">
        <w:t>добијених</w:t>
      </w:r>
      <w:proofErr w:type="spellEnd"/>
      <w:r w:rsidR="00E7373B" w:rsidRPr="0093608D">
        <w:t xml:space="preserve"> </w:t>
      </w:r>
      <w:proofErr w:type="spellStart"/>
      <w:r w:rsidR="00E7373B" w:rsidRPr="0093608D">
        <w:t>њиховим</w:t>
      </w:r>
      <w:proofErr w:type="spellEnd"/>
      <w:r w:rsidR="00E7373B" w:rsidRPr="0093608D">
        <w:t xml:space="preserve"> </w:t>
      </w:r>
      <w:proofErr w:type="spellStart"/>
      <w:r w:rsidR="00E7373B" w:rsidRPr="0093608D">
        <w:t>верзијама</w:t>
      </w:r>
      <w:proofErr w:type="spellEnd"/>
      <w:r w:rsidR="00E7373B" w:rsidRPr="0093608D">
        <w:t xml:space="preserve"> </w:t>
      </w:r>
      <w:proofErr w:type="spellStart"/>
      <w:r w:rsidR="00E7373B" w:rsidRPr="0093608D">
        <w:t>еволутивних</w:t>
      </w:r>
      <w:proofErr w:type="spellEnd"/>
      <w:r w:rsidR="00E7373B" w:rsidRPr="0093608D">
        <w:t xml:space="preserve"> </w:t>
      </w:r>
      <w:proofErr w:type="spellStart"/>
      <w:r w:rsidR="00E7373B" w:rsidRPr="0093608D">
        <w:t>алгоритама</w:t>
      </w:r>
      <w:proofErr w:type="spellEnd"/>
      <w:r w:rsidR="00E7373B" w:rsidRPr="0093608D">
        <w:t xml:space="preserve">, </w:t>
      </w:r>
      <w:proofErr w:type="spellStart"/>
      <w:r w:rsidR="00E7373B" w:rsidRPr="0093608D">
        <w:t>као</w:t>
      </w:r>
      <w:proofErr w:type="spellEnd"/>
      <w:r w:rsidR="00E7373B" w:rsidRPr="0093608D">
        <w:t xml:space="preserve"> и </w:t>
      </w:r>
      <w:proofErr w:type="spellStart"/>
      <w:r w:rsidR="00E7373B" w:rsidRPr="0093608D">
        <w:t>са</w:t>
      </w:r>
      <w:proofErr w:type="spellEnd"/>
      <w:r w:rsidR="00E7373B" w:rsidRPr="0093608D">
        <w:t xml:space="preserve"> </w:t>
      </w:r>
      <w:proofErr w:type="spellStart"/>
      <w:r w:rsidR="00E7373B" w:rsidRPr="0093608D">
        <w:t>решењем</w:t>
      </w:r>
      <w:proofErr w:type="spellEnd"/>
      <w:r w:rsidR="00E7373B" w:rsidRPr="0093608D">
        <w:t xml:space="preserve"> </w:t>
      </w:r>
      <w:proofErr w:type="spellStart"/>
      <w:r w:rsidR="00E7373B" w:rsidRPr="0093608D">
        <w:t>нашег</w:t>
      </w:r>
      <w:proofErr w:type="spellEnd"/>
      <w:r w:rsidR="00E7373B" w:rsidRPr="0093608D">
        <w:t xml:space="preserve">, </w:t>
      </w:r>
      <w:proofErr w:type="spellStart"/>
      <w:r w:rsidR="00E7373B" w:rsidRPr="0093608D">
        <w:t>основног</w:t>
      </w:r>
      <w:proofErr w:type="spellEnd"/>
      <w:r w:rsidR="00E7373B" w:rsidRPr="0093608D">
        <w:t xml:space="preserve"> </w:t>
      </w:r>
      <w:r w:rsidR="00E7373B" w:rsidRPr="00DF6864">
        <w:rPr>
          <w:iCs/>
        </w:rPr>
        <w:t>PSO</w:t>
      </w:r>
      <w:r w:rsidR="00E7373B" w:rsidRPr="0093608D">
        <w:rPr>
          <w:i/>
        </w:rPr>
        <w:t xml:space="preserve"> </w:t>
      </w:r>
      <w:proofErr w:type="spellStart"/>
      <w:r w:rsidR="00E7373B" w:rsidRPr="0093608D">
        <w:t>алгоритма</w:t>
      </w:r>
      <w:proofErr w:type="spellEnd"/>
      <w:r w:rsidR="00E7373B" w:rsidRPr="0093608D">
        <w:t>.</w:t>
      </w:r>
    </w:p>
    <w:p w14:paraId="6D65F7D1" w14:textId="77777777" w:rsidR="00035159" w:rsidRPr="0093608D" w:rsidRDefault="00E7373B" w:rsidP="00DA4359">
      <w:pPr>
        <w:pStyle w:val="Heading2"/>
        <w:numPr>
          <w:ilvl w:val="0"/>
          <w:numId w:val="32"/>
        </w:numPr>
      </w:pPr>
      <w:r w:rsidRPr="0093608D">
        <w:t>Генетски алгоритам</w:t>
      </w:r>
    </w:p>
    <w:p w14:paraId="7BE10ED9" w14:textId="74E2FE37" w:rsidR="00035159" w:rsidRPr="00FD69BC" w:rsidRDefault="008E345A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F0D9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474562" wp14:editId="400CD87D">
            <wp:simplePos x="0" y="0"/>
            <wp:positionH relativeFrom="column">
              <wp:posOffset>3429635</wp:posOffset>
            </wp:positionH>
            <wp:positionV relativeFrom="paragraph">
              <wp:posOffset>1194435</wp:posOffset>
            </wp:positionV>
            <wp:extent cx="3172460" cy="6563360"/>
            <wp:effectExtent l="0" t="0" r="889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455" w:rsidRPr="00FD69BC">
        <w:rPr>
          <w:lang w:val="ru-RU"/>
        </w:rPr>
        <w:tab/>
      </w:r>
      <w:r w:rsidR="00315F86" w:rsidRPr="00FD69BC">
        <w:rPr>
          <w:lang w:val="ru-RU"/>
        </w:rPr>
        <w:tab/>
      </w:r>
      <w:r w:rsidR="00E7373B" w:rsidRPr="00FD69BC">
        <w:rPr>
          <w:lang w:val="ru-RU"/>
        </w:rPr>
        <w:t>Генетски алгоритам [5] је еволутивни алгоритам претраге заснован на хеуристици и природној селекцији. Први пут је предложен 1960. од стране Тома Холанда, и до сада је широко испитиван и коришћен у разним инжењерским дисциплинама. Фундаментални концепт алгоритма је базиран на тези „опстанка најприлагођенијих“ Чарлса Дарвина. У алгоритму, претпостављени скуп решења (популација), пролази кроз селекцију која омогућава варијабилност, а користи технике инспирисане природном селекцијом, као што су мутација и рекомбинација (кросовер). Свако појединачно решење (индивидуа) је оцењено његовом вредношћу у функцији претраге  (фитнес), од ког зависи да ли ће решење учес</w:t>
      </w:r>
      <w:r w:rsidR="00990AA8" w:rsidRPr="00FD69BC">
        <w:rPr>
          <w:lang w:val="ru-RU"/>
        </w:rPr>
        <w:t>т</w:t>
      </w:r>
      <w:r w:rsidR="00E7373B" w:rsidRPr="00FD69BC">
        <w:rPr>
          <w:lang w:val="ru-RU"/>
        </w:rPr>
        <w:t>вовати у креирању нове итерације популације (генерације).</w:t>
      </w:r>
    </w:p>
    <w:p w14:paraId="040399D7" w14:textId="6D050F04" w:rsidR="00035159" w:rsidRPr="0093608D" w:rsidRDefault="00E7373B" w:rsidP="00DA4359">
      <w:pPr>
        <w:pStyle w:val="Heading2"/>
        <w:numPr>
          <w:ilvl w:val="0"/>
          <w:numId w:val="32"/>
        </w:numPr>
      </w:pPr>
      <w:bookmarkStart w:id="45" w:name="_heading=h.6c3bh49c3tw" w:colFirst="0" w:colLast="0"/>
      <w:bookmarkEnd w:id="45"/>
      <w:r w:rsidRPr="0093608D">
        <w:t>Опис хибридног алгоритма</w:t>
      </w:r>
    </w:p>
    <w:p w14:paraId="19317C17" w14:textId="75521789" w:rsidR="00035159" w:rsidRPr="00FD69BC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93608D">
        <w:tab/>
      </w:r>
      <w:r w:rsidRPr="0093608D">
        <w:tab/>
      </w:r>
      <w:proofErr w:type="spellStart"/>
      <w:r w:rsidR="00E7373B" w:rsidRPr="0093608D">
        <w:t>Мотивација</w:t>
      </w:r>
      <w:proofErr w:type="spellEnd"/>
      <w:r w:rsidR="00E7373B" w:rsidRPr="0093608D">
        <w:t xml:space="preserve"> </w:t>
      </w:r>
      <w:proofErr w:type="spellStart"/>
      <w:r w:rsidR="00E7373B" w:rsidRPr="0093608D">
        <w:t>иза</w:t>
      </w:r>
      <w:proofErr w:type="spellEnd"/>
      <w:r w:rsidR="00E7373B" w:rsidRPr="0093608D">
        <w:t xml:space="preserve"> </w:t>
      </w:r>
      <w:proofErr w:type="spellStart"/>
      <w:r w:rsidR="00E7373B" w:rsidRPr="0093608D">
        <w:t>креирања</w:t>
      </w:r>
      <w:proofErr w:type="spellEnd"/>
      <w:r w:rsidR="00E7373B" w:rsidRPr="0093608D">
        <w:t xml:space="preserve"> </w:t>
      </w:r>
      <w:r w:rsidR="00E7373B" w:rsidRPr="040AE829">
        <w:t>PSO-GA</w:t>
      </w:r>
      <w:r w:rsidR="00E7373B" w:rsidRPr="0093608D">
        <w:t xml:space="preserve"> </w:t>
      </w:r>
      <w:proofErr w:type="spellStart"/>
      <w:r w:rsidR="00E7373B" w:rsidRPr="0093608D">
        <w:t>хибрида</w:t>
      </w:r>
      <w:proofErr w:type="spellEnd"/>
      <w:r w:rsidR="00E7373B" w:rsidRPr="0093608D">
        <w:t xml:space="preserve"> </w:t>
      </w:r>
      <w:proofErr w:type="spellStart"/>
      <w:r w:rsidR="00E7373B" w:rsidRPr="0093608D">
        <w:t>је</w:t>
      </w:r>
      <w:proofErr w:type="spellEnd"/>
      <w:r w:rsidR="00E7373B" w:rsidRPr="0093608D">
        <w:t xml:space="preserve"> </w:t>
      </w:r>
      <w:proofErr w:type="spellStart"/>
      <w:r w:rsidR="00E7373B" w:rsidRPr="0093608D">
        <w:t>свакако</w:t>
      </w:r>
      <w:proofErr w:type="spellEnd"/>
      <w:r w:rsidR="00E7373B" w:rsidRPr="0093608D">
        <w:t xml:space="preserve"> </w:t>
      </w:r>
      <w:proofErr w:type="spellStart"/>
      <w:r w:rsidR="00E7373B" w:rsidRPr="0093608D">
        <w:t>идеја</w:t>
      </w:r>
      <w:proofErr w:type="spellEnd"/>
      <w:r w:rsidR="00E7373B" w:rsidRPr="0093608D">
        <w:t xml:space="preserve"> </w:t>
      </w:r>
      <w:proofErr w:type="spellStart"/>
      <w:r w:rsidR="00E7373B" w:rsidRPr="0093608D">
        <w:t>да</w:t>
      </w:r>
      <w:proofErr w:type="spellEnd"/>
      <w:r w:rsidR="00E7373B" w:rsidRPr="0093608D">
        <w:t xml:space="preserve"> </w:t>
      </w:r>
      <w:proofErr w:type="spellStart"/>
      <w:r w:rsidR="00E7373B" w:rsidRPr="0093608D">
        <w:t>се</w:t>
      </w:r>
      <w:proofErr w:type="spellEnd"/>
      <w:r w:rsidR="00E7373B" w:rsidRPr="0093608D">
        <w:t xml:space="preserve"> </w:t>
      </w:r>
      <w:proofErr w:type="spellStart"/>
      <w:r w:rsidR="00E7373B" w:rsidRPr="0093608D">
        <w:t>споје</w:t>
      </w:r>
      <w:proofErr w:type="spellEnd"/>
      <w:r w:rsidR="00E7373B" w:rsidRPr="0093608D">
        <w:t xml:space="preserve"> </w:t>
      </w:r>
      <w:proofErr w:type="spellStart"/>
      <w:r w:rsidR="00E7373B" w:rsidRPr="0093608D">
        <w:t>предности</w:t>
      </w:r>
      <w:proofErr w:type="spellEnd"/>
      <w:r w:rsidR="00E7373B" w:rsidRPr="0093608D">
        <w:t xml:space="preserve"> </w:t>
      </w:r>
      <w:proofErr w:type="spellStart"/>
      <w:r w:rsidR="00E7373B" w:rsidRPr="0093608D">
        <w:t>генетског</w:t>
      </w:r>
      <w:proofErr w:type="spellEnd"/>
      <w:r w:rsidR="00E7373B" w:rsidRPr="0093608D">
        <w:t xml:space="preserve"> </w:t>
      </w:r>
      <w:proofErr w:type="spellStart"/>
      <w:r w:rsidR="00E7373B" w:rsidRPr="0093608D">
        <w:t>алгоритма</w:t>
      </w:r>
      <w:proofErr w:type="spellEnd"/>
      <w:r w:rsidR="00E7373B" w:rsidRPr="0093608D">
        <w:t xml:space="preserve"> и </w:t>
      </w:r>
      <w:r w:rsidR="00E7373B" w:rsidRPr="040AE829">
        <w:rPr>
          <w:i/>
          <w:iCs/>
        </w:rPr>
        <w:t>particle swarm</w:t>
      </w:r>
      <w:r w:rsidR="00E7373B" w:rsidRPr="0093608D">
        <w:t xml:space="preserve"> </w:t>
      </w:r>
      <w:proofErr w:type="spellStart"/>
      <w:r w:rsidR="00E7373B" w:rsidRPr="0093608D">
        <w:t>оптимизације</w:t>
      </w:r>
      <w:proofErr w:type="spellEnd"/>
      <w:r w:rsidR="00E7373B" w:rsidRPr="0093608D">
        <w:t xml:space="preserve">. </w:t>
      </w:r>
      <w:r w:rsidR="00E7373B" w:rsidRPr="00FD69BC">
        <w:rPr>
          <w:lang w:val="ru-RU"/>
        </w:rPr>
        <w:t xml:space="preserve">Оба алгоритма имају своје предности и мане. У генетском алгоритму, уколико индивидуа није селектована, информације које је она носила се губе заувек, што значи да постоје веће шансе да се заглави у локалном оптимуму, односно слабије је робусности. </w:t>
      </w:r>
      <w:r w:rsidR="00E7373B" w:rsidRPr="040AE829">
        <w:t>PSO</w:t>
      </w:r>
      <w:r w:rsidR="00E7373B" w:rsidRPr="00FD69BC">
        <w:rPr>
          <w:i/>
          <w:iCs/>
          <w:lang w:val="ru-RU"/>
        </w:rPr>
        <w:t xml:space="preserve"> </w:t>
      </w:r>
      <w:r w:rsidR="00E7373B" w:rsidRPr="00FD69BC">
        <w:rPr>
          <w:lang w:val="ru-RU"/>
        </w:rPr>
        <w:t xml:space="preserve">не уништава честице које се покажу лоше у тражењу решења, што га чини робуснијим, мада оне расипају доста ресурса, што успорава конвергенцију. Дакле, основна идеја комбинације ова два алгоритма јесте спајање могућности друштвеног мишљења у </w:t>
      </w:r>
      <w:r w:rsidR="00E7373B" w:rsidRPr="040AE829">
        <w:t>PSO</w:t>
      </w:r>
      <w:r w:rsidR="00E7373B" w:rsidRPr="00FD69BC">
        <w:rPr>
          <w:lang w:val="ru-RU"/>
        </w:rPr>
        <w:t xml:space="preserve">, са предностима локалне претраге у </w:t>
      </w:r>
      <w:r w:rsidR="00E7373B" w:rsidRPr="040AE829">
        <w:t>GA</w:t>
      </w:r>
      <w:r w:rsidR="00E7373B" w:rsidRPr="00FD69BC">
        <w:rPr>
          <w:lang w:val="ru-RU"/>
        </w:rPr>
        <w:t>. Пошто су и један и други базирани на популацији, додатно се олакшава њихово комбиновање.</w:t>
      </w:r>
    </w:p>
    <w:p w14:paraId="1A722D90" w14:textId="77777777" w:rsidR="00035159" w:rsidRPr="00FD69BC" w:rsidRDefault="00ED2455" w:rsidP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="00315F86" w:rsidRPr="00FD69BC">
        <w:rPr>
          <w:lang w:val="ru-RU"/>
        </w:rPr>
        <w:tab/>
      </w:r>
      <w:r w:rsidR="00E7373B" w:rsidRPr="00FD69BC">
        <w:rPr>
          <w:lang w:val="ru-RU"/>
        </w:rPr>
        <w:t xml:space="preserve">Алгоритам почиње из фазе иницијализације, у којој се иницијализују честице и њихове брзине насумично преко простора претраге, односно свака честица </w:t>
      </w:r>
      <w:r w:rsidR="00E7373B" w:rsidRPr="0093608D">
        <w:rPr>
          <w:i/>
        </w:rPr>
        <w:t>xi</w:t>
      </w:r>
      <w:r w:rsidR="00E7373B" w:rsidRPr="00FD69BC">
        <w:rPr>
          <w:lang w:val="ru-RU"/>
        </w:rPr>
        <w:t xml:space="preserve"> насумично узима позицију из униформне расподеле </w:t>
      </w:r>
      <w:r w:rsidR="00E7373B" w:rsidRPr="0093608D">
        <w:t>U</w:t>
      </w:r>
      <w:r w:rsidR="00E7373B" w:rsidRPr="00FD69BC">
        <w:rPr>
          <w:lang w:val="ru-RU"/>
        </w:rPr>
        <w:t>(</w:t>
      </w:r>
      <w:r w:rsidR="00E7373B" w:rsidRPr="0093608D">
        <w:t>x</w:t>
      </w:r>
      <w:r w:rsidR="00E7373B" w:rsidRPr="00FD69BC">
        <w:rPr>
          <w:lang w:val="ru-RU"/>
        </w:rPr>
        <w:t>_</w:t>
      </w:r>
      <w:r w:rsidR="00E7373B" w:rsidRPr="0093608D">
        <w:t>min</w:t>
      </w:r>
      <w:r w:rsidR="00E7373B" w:rsidRPr="00FD69BC">
        <w:rPr>
          <w:lang w:val="ru-RU"/>
        </w:rPr>
        <w:t>,</w:t>
      </w:r>
      <w:r w:rsidR="00990AA8" w:rsidRPr="00FD69BC">
        <w:rPr>
          <w:lang w:val="ru-RU"/>
        </w:rPr>
        <w:t xml:space="preserve"> </w:t>
      </w:r>
      <w:r w:rsidR="00E7373B" w:rsidRPr="0093608D">
        <w:t>x</w:t>
      </w:r>
      <w:r w:rsidR="00E7373B" w:rsidRPr="00FD69BC">
        <w:rPr>
          <w:lang w:val="ru-RU"/>
        </w:rPr>
        <w:t>_</w:t>
      </w:r>
      <w:r w:rsidR="00E7373B" w:rsidRPr="0093608D">
        <w:t>max</w:t>
      </w:r>
      <w:r w:rsidR="00E7373B" w:rsidRPr="00FD69BC">
        <w:rPr>
          <w:lang w:val="ru-RU"/>
        </w:rPr>
        <w:t>),</w:t>
      </w:r>
      <w:r w:rsidRPr="00FD69BC">
        <w:rPr>
          <w:lang w:val="ru-RU"/>
        </w:rPr>
        <w:t xml:space="preserve"> </w:t>
      </w:r>
      <w:r w:rsidR="00E7373B" w:rsidRPr="00FD69BC">
        <w:rPr>
          <w:lang w:val="ru-RU"/>
        </w:rPr>
        <w:t xml:space="preserve">где </w:t>
      </w:r>
      <w:r w:rsidR="00E7373B" w:rsidRPr="0093608D">
        <w:t>x</w:t>
      </w:r>
      <w:r w:rsidR="00E7373B" w:rsidRPr="00FD69BC">
        <w:rPr>
          <w:lang w:val="ru-RU"/>
        </w:rPr>
        <w:t>_</w:t>
      </w:r>
      <w:r w:rsidR="00E7373B" w:rsidRPr="0093608D">
        <w:t>min</w:t>
      </w:r>
      <w:r w:rsidR="00E7373B" w:rsidRPr="00FD69BC">
        <w:rPr>
          <w:lang w:val="ru-RU"/>
        </w:rPr>
        <w:t xml:space="preserve"> и </w:t>
      </w:r>
      <w:r w:rsidR="00E7373B" w:rsidRPr="0093608D">
        <w:t>x</w:t>
      </w:r>
      <w:r w:rsidR="00E7373B" w:rsidRPr="00FD69BC">
        <w:rPr>
          <w:lang w:val="ru-RU"/>
        </w:rPr>
        <w:t>_</w:t>
      </w:r>
      <w:r w:rsidR="00E7373B" w:rsidRPr="0093608D">
        <w:t>max</w:t>
      </w:r>
      <w:r w:rsidR="00E7373B" w:rsidRPr="00FD69BC">
        <w:rPr>
          <w:lang w:val="ru-RU"/>
        </w:rPr>
        <w:t xml:space="preserve"> представљају доње и горње ограничење. Вектор брзине </w:t>
      </w:r>
      <w:r w:rsidR="00BC6AA7" w:rsidRPr="00FD69BC">
        <w:rPr>
          <w:lang w:val="ru-RU"/>
        </w:rPr>
        <w:t>(</w:t>
      </w:r>
      <w:hyperlink w:anchor="_Рачунање_позиције_честице" w:history="1">
        <w:r w:rsidR="00AD5F3B">
          <w:rPr>
            <w:rStyle w:val="Hyperlink"/>
          </w:rPr>
          <w:fldChar w:fldCharType="begin"/>
        </w:r>
        <w:r w:rsidR="00BC6AA7" w:rsidRPr="00FD69BC">
          <w:rPr>
            <w:lang w:val="ru-RU"/>
          </w:rPr>
          <w:instrText xml:space="preserve"> </w:instrText>
        </w:r>
        <w:r w:rsidR="00BC6AA7">
          <w:instrText>REF</w:instrText>
        </w:r>
        <w:r w:rsidR="00BC6AA7" w:rsidRPr="00FD69BC">
          <w:rPr>
            <w:lang w:val="ru-RU"/>
          </w:rPr>
          <w:instrText xml:space="preserve"> _</w:instrText>
        </w:r>
        <w:r w:rsidR="00BC6AA7">
          <w:instrText>Ref</w:instrText>
        </w:r>
        <w:r w:rsidR="00BC6AA7" w:rsidRPr="00FD69BC">
          <w:rPr>
            <w:lang w:val="ru-RU"/>
          </w:rPr>
          <w:instrText>68901473 \</w:instrText>
        </w:r>
        <w:r w:rsidR="00BC6AA7">
          <w:instrText>r</w:instrText>
        </w:r>
        <w:r w:rsidR="00BC6AA7" w:rsidRPr="00FD69BC">
          <w:rPr>
            <w:lang w:val="ru-RU"/>
          </w:rPr>
          <w:instrText xml:space="preserve"> \</w:instrText>
        </w:r>
        <w:r w:rsidR="00BC6AA7">
          <w:instrText>h</w:instrText>
        </w:r>
        <w:r w:rsidR="00BC6AA7" w:rsidRPr="00FD69BC">
          <w:rPr>
            <w:lang w:val="ru-RU"/>
          </w:rPr>
          <w:instrText xml:space="preserve"> </w:instrText>
        </w:r>
        <w:r w:rsidR="00AD5F3B">
          <w:rPr>
            <w:rStyle w:val="Hyperlink"/>
          </w:rPr>
        </w:r>
        <w:r w:rsidR="00AD5F3B">
          <w:rPr>
            <w:rStyle w:val="Hyperlink"/>
          </w:rPr>
          <w:fldChar w:fldCharType="separate"/>
        </w:r>
        <w:r w:rsidR="000847A6">
          <w:t>B</w:t>
        </w:r>
        <w:r w:rsidR="00AD5F3B">
          <w:rPr>
            <w:rStyle w:val="Hyperlink"/>
          </w:rPr>
          <w:fldChar w:fldCharType="end"/>
        </w:r>
      </w:hyperlink>
      <w:r w:rsidR="00867A7D" w:rsidRPr="00FD69BC">
        <w:rPr>
          <w:lang w:val="ru-RU"/>
        </w:rPr>
        <w:t>)</w:t>
      </w:r>
      <w:r w:rsidR="00E7373B" w:rsidRPr="00FD69BC">
        <w:rPr>
          <w:lang w:val="ru-RU"/>
        </w:rPr>
        <w:t xml:space="preserve"> се састоји из два фактора - личног и друштвеног, односно заснован је на знању сваке честице - најбољем положају у којем је честица била (</w:t>
      </w:r>
      <w:r w:rsidR="00E7373B" w:rsidRPr="0093608D">
        <w:rPr>
          <w:i/>
        </w:rPr>
        <w:t>personal</w:t>
      </w:r>
      <w:r w:rsidR="00E7373B" w:rsidRPr="00FD69BC">
        <w:rPr>
          <w:i/>
          <w:lang w:val="ru-RU"/>
        </w:rPr>
        <w:t xml:space="preserve"> </w:t>
      </w:r>
      <w:r w:rsidR="00E7373B" w:rsidRPr="0093608D">
        <w:rPr>
          <w:i/>
        </w:rPr>
        <w:t>best</w:t>
      </w:r>
      <w:r w:rsidR="00E7373B" w:rsidRPr="00FD69BC">
        <w:rPr>
          <w:i/>
          <w:lang w:val="ru-RU"/>
        </w:rPr>
        <w:t xml:space="preserve"> - </w:t>
      </w:r>
      <w:proofErr w:type="spellStart"/>
      <w:r w:rsidR="00E7373B" w:rsidRPr="0093608D">
        <w:rPr>
          <w:i/>
        </w:rPr>
        <w:t>pbest</w:t>
      </w:r>
      <w:proofErr w:type="spellEnd"/>
      <w:r w:rsidR="00E7373B" w:rsidRPr="00FD69BC">
        <w:rPr>
          <w:lang w:val="ru-RU"/>
        </w:rPr>
        <w:t>), као и на целокупном знању читавог јата, односно најбољој позицији у којем се јато налазило (</w:t>
      </w:r>
      <w:r w:rsidR="00E7373B" w:rsidRPr="0093608D">
        <w:rPr>
          <w:i/>
        </w:rPr>
        <w:t>global</w:t>
      </w:r>
      <w:r w:rsidR="00E7373B" w:rsidRPr="00FD69BC">
        <w:rPr>
          <w:i/>
          <w:lang w:val="ru-RU"/>
        </w:rPr>
        <w:t xml:space="preserve"> </w:t>
      </w:r>
      <w:r w:rsidR="00E7373B" w:rsidRPr="0093608D">
        <w:rPr>
          <w:i/>
        </w:rPr>
        <w:t>best</w:t>
      </w:r>
      <w:r w:rsidR="00E7373B" w:rsidRPr="00FD69BC">
        <w:rPr>
          <w:i/>
          <w:lang w:val="ru-RU"/>
        </w:rPr>
        <w:t xml:space="preserve"> - </w:t>
      </w:r>
      <w:proofErr w:type="spellStart"/>
      <w:r w:rsidR="00E7373B" w:rsidRPr="0093608D">
        <w:rPr>
          <w:i/>
        </w:rPr>
        <w:t>gbest</w:t>
      </w:r>
      <w:proofErr w:type="spellEnd"/>
      <w:r w:rsidR="00E7373B" w:rsidRPr="00FD69BC">
        <w:rPr>
          <w:lang w:val="ru-RU"/>
        </w:rPr>
        <w:t xml:space="preserve">). У таквој конфигурацији свака честица узима у обзир своје лично искуство, као и искуства њених суседа. Након рачунања брзине, свака честица мења своју позицију пратећи једначину </w:t>
      </w:r>
      <w:r w:rsidR="00BC6AA7" w:rsidRPr="00FD69BC">
        <w:rPr>
          <w:lang w:val="ru-RU"/>
        </w:rPr>
        <w:t>(</w:t>
      </w:r>
      <w:r w:rsidR="00B25FC0">
        <w:fldChar w:fldCharType="begin"/>
      </w:r>
      <w:r w:rsidR="00B25FC0" w:rsidRPr="00FD69BC">
        <w:rPr>
          <w:lang w:val="ru-RU"/>
        </w:rPr>
        <w:instrText xml:space="preserve"> </w:instrText>
      </w:r>
      <w:r w:rsidR="00B25FC0">
        <w:instrText>HYPERLINK</w:instrText>
      </w:r>
      <w:r w:rsidR="00B25FC0" w:rsidRPr="00FD69BC">
        <w:rPr>
          <w:lang w:val="ru-RU"/>
        </w:rPr>
        <w:instrText xml:space="preserve"> \</w:instrText>
      </w:r>
      <w:r w:rsidR="00B25FC0">
        <w:instrText>l</w:instrText>
      </w:r>
      <w:r w:rsidR="00B25FC0" w:rsidRPr="00FD69BC">
        <w:rPr>
          <w:lang w:val="ru-RU"/>
        </w:rPr>
        <w:instrText xml:space="preserve"> "_Рачунање_позиције_честице" </w:instrText>
      </w:r>
      <w:r w:rsidR="00B25FC0">
        <w:fldChar w:fldCharType="separate"/>
      </w:r>
      <w:r w:rsidR="00AD5F3B">
        <w:rPr>
          <w:rStyle w:val="Hyperlink"/>
        </w:rPr>
        <w:fldChar w:fldCharType="begin"/>
      </w:r>
      <w:r w:rsidR="00BC6AA7" w:rsidRPr="00FD69BC">
        <w:rPr>
          <w:lang w:val="ru-RU"/>
        </w:rPr>
        <w:instrText xml:space="preserve"> </w:instrText>
      </w:r>
      <w:r w:rsidR="00BC6AA7">
        <w:instrText>REF</w:instrText>
      </w:r>
      <w:r w:rsidR="00BC6AA7" w:rsidRPr="00FD69BC">
        <w:rPr>
          <w:lang w:val="ru-RU"/>
        </w:rPr>
        <w:instrText xml:space="preserve"> _</w:instrText>
      </w:r>
      <w:r w:rsidR="00BC6AA7">
        <w:instrText>Ref</w:instrText>
      </w:r>
      <w:r w:rsidR="00BC6AA7" w:rsidRPr="00FD69BC">
        <w:rPr>
          <w:lang w:val="ru-RU"/>
        </w:rPr>
        <w:instrText>68901473 \</w:instrText>
      </w:r>
      <w:r w:rsidR="00BC6AA7">
        <w:instrText>r</w:instrText>
      </w:r>
      <w:r w:rsidR="00BC6AA7" w:rsidRPr="00FD69BC">
        <w:rPr>
          <w:lang w:val="ru-RU"/>
        </w:rPr>
        <w:instrText xml:space="preserve"> \</w:instrText>
      </w:r>
      <w:r w:rsidR="00BC6AA7">
        <w:instrText>h</w:instrText>
      </w:r>
      <w:r w:rsidR="00BC6AA7" w:rsidRPr="00FD69BC">
        <w:rPr>
          <w:lang w:val="ru-RU"/>
        </w:rPr>
        <w:instrText xml:space="preserve"> </w:instrText>
      </w:r>
      <w:r w:rsidR="00AD5F3B">
        <w:rPr>
          <w:rStyle w:val="Hyperlink"/>
        </w:rPr>
      </w:r>
      <w:r w:rsidR="00AD5F3B">
        <w:rPr>
          <w:rStyle w:val="Hyperlink"/>
        </w:rPr>
        <w:fldChar w:fldCharType="separate"/>
      </w:r>
      <w:r w:rsidR="000847A6">
        <w:t>B</w:t>
      </w:r>
      <w:r w:rsidR="00AD5F3B">
        <w:rPr>
          <w:rStyle w:val="Hyperlink"/>
        </w:rPr>
        <w:fldChar w:fldCharType="end"/>
      </w:r>
      <w:r w:rsidR="00B25FC0">
        <w:rPr>
          <w:rStyle w:val="Hyperlink"/>
        </w:rPr>
        <w:fldChar w:fldCharType="end"/>
      </w:r>
      <w:r w:rsidR="00BC6AA7" w:rsidRPr="00FD69BC">
        <w:rPr>
          <w:lang w:val="ru-RU"/>
        </w:rPr>
        <w:t>)</w:t>
      </w:r>
      <w:r w:rsidR="00E7373B" w:rsidRPr="00FD69BC">
        <w:rPr>
          <w:lang w:val="ru-RU"/>
        </w:rPr>
        <w:t>.</w:t>
      </w:r>
    </w:p>
    <w:p w14:paraId="15128CB7" w14:textId="77777777" w:rsidR="004060EB" w:rsidRDefault="00297837" w:rsidP="005C7B0D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>
        <w:rPr>
          <w:noProof/>
        </w:rPr>
        <w:pict w14:anchorId="33582A12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71.55pt;margin-top:99.05pt;width:249.8pt;height:20.45pt;z-index:251662336;mso-position-horizontal-relative:text;mso-position-vertical-relative:text" stroked="f">
            <v:textbox style="mso-fit-shape-to-text:t" inset="0,0,0,0">
              <w:txbxContent>
                <w:p w14:paraId="5852BB45" w14:textId="573F0FEE" w:rsidR="008E345A" w:rsidRPr="008E345A" w:rsidRDefault="008E345A" w:rsidP="008E345A">
                  <w:pPr>
                    <w:pStyle w:val="Caption"/>
                    <w:ind w:left="0" w:hanging="2"/>
                    <w:rPr>
                      <w:lang w:val="sr-Cyrl-RS"/>
                    </w:rPr>
                  </w:pPr>
                  <w:proofErr w:type="spellStart"/>
                  <w:r>
                    <w:t>Слика</w:t>
                  </w:r>
                  <w:proofErr w:type="spellEnd"/>
                  <w:r>
                    <w:t xml:space="preserve"> </w:t>
                  </w:r>
                  <w:r w:rsidR="00297837">
                    <w:fldChar w:fldCharType="begin"/>
                  </w:r>
                  <w:r w:rsidR="00297837">
                    <w:instrText xml:space="preserve"> SEQ Слика \* ARABIC </w:instrText>
                  </w:r>
                  <w:r w:rsidR="00297837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297837">
                    <w:rPr>
                      <w:noProof/>
                    </w:rPr>
                    <w:fldChar w:fldCharType="end"/>
                  </w:r>
                  <w:r>
                    <w:rPr>
                      <w:lang w:val="sr-Cyrl-RS"/>
                    </w:rPr>
                    <w:t xml:space="preserve"> – Скица </w:t>
                  </w:r>
                  <w:r>
                    <w:rPr>
                      <w:lang w:val="sr-Latn-RS"/>
                    </w:rPr>
                    <w:t>PSO-GA</w:t>
                  </w:r>
                </w:p>
              </w:txbxContent>
            </v:textbox>
            <w10:wrap type="square"/>
          </v:shape>
        </w:pict>
      </w:r>
      <w:r w:rsidR="00ED2455" w:rsidRPr="00FD69BC">
        <w:rPr>
          <w:lang w:val="ru-RU"/>
        </w:rPr>
        <w:tab/>
      </w:r>
      <w:r w:rsidR="00315F86" w:rsidRPr="00FD69BC">
        <w:rPr>
          <w:lang w:val="ru-RU"/>
        </w:rPr>
        <w:tab/>
      </w:r>
      <w:r w:rsidR="00E7373B" w:rsidRPr="00FD69BC">
        <w:rPr>
          <w:lang w:val="ru-RU"/>
        </w:rPr>
        <w:t xml:space="preserve">Када се оправи нова генерација честица, са унапређеним положајима сваке честице, одређени број честица се селектује и над сваком честицом се примењује </w:t>
      </w:r>
      <w:r w:rsidR="00E7373B" w:rsidRPr="00DF6864">
        <w:rPr>
          <w:iCs/>
        </w:rPr>
        <w:t>GA</w:t>
      </w:r>
      <w:r w:rsidR="00E7373B" w:rsidRPr="00FD69BC">
        <w:rPr>
          <w:lang w:val="ru-RU"/>
        </w:rPr>
        <w:t xml:space="preserve"> засебно. Након што се из </w:t>
      </w:r>
      <w:r w:rsidR="00E7373B" w:rsidRPr="00DF6864">
        <w:rPr>
          <w:iCs/>
        </w:rPr>
        <w:t>GA</w:t>
      </w:r>
      <w:r w:rsidR="00E7373B" w:rsidRPr="00FD69BC">
        <w:rPr>
          <w:lang w:val="ru-RU"/>
        </w:rPr>
        <w:t xml:space="preserve"> популације изабере најбоља честица, </w:t>
      </w:r>
      <w:r w:rsidR="00E7373B" w:rsidRPr="00DF6864">
        <w:rPr>
          <w:iCs/>
        </w:rPr>
        <w:t>GA</w:t>
      </w:r>
      <w:r w:rsidR="00E7373B" w:rsidRPr="00FD69BC">
        <w:rPr>
          <w:lang w:val="ru-RU"/>
        </w:rPr>
        <w:t xml:space="preserve"> има задатак да направи нову популацију смењујући тачке у тренутној популацији бољим тачкама користећи генетске принципе, и то примењујући операторе селекције, мутације и рекомбинације. Селекција је примењена методом точка рулета (</w:t>
      </w:r>
      <w:r w:rsidR="00E7373B" w:rsidRPr="0093608D">
        <w:rPr>
          <w:i/>
        </w:rPr>
        <w:t>roulette</w:t>
      </w:r>
      <w:r w:rsidR="00E7373B" w:rsidRPr="00FD69BC">
        <w:rPr>
          <w:i/>
          <w:lang w:val="ru-RU"/>
        </w:rPr>
        <w:t xml:space="preserve"> </w:t>
      </w:r>
      <w:r w:rsidR="00E7373B" w:rsidRPr="0093608D">
        <w:rPr>
          <w:i/>
        </w:rPr>
        <w:t>wheel</w:t>
      </w:r>
      <w:r w:rsidR="00E7373B" w:rsidRPr="00FD69BC">
        <w:rPr>
          <w:i/>
          <w:lang w:val="ru-RU"/>
        </w:rPr>
        <w:t xml:space="preserve"> </w:t>
      </w:r>
      <w:r w:rsidR="00E7373B" w:rsidRPr="0093608D">
        <w:rPr>
          <w:i/>
        </w:rPr>
        <w:t>selection</w:t>
      </w:r>
      <w:r w:rsidR="00E7373B" w:rsidRPr="00FD69BC">
        <w:rPr>
          <w:lang w:val="ru-RU"/>
        </w:rPr>
        <w:t>), а рекомбинација једном тачком раздвајања (</w:t>
      </w:r>
      <w:r w:rsidR="00E7373B" w:rsidRPr="0093608D">
        <w:rPr>
          <w:i/>
        </w:rPr>
        <w:t>one</w:t>
      </w:r>
      <w:r w:rsidR="00E7373B" w:rsidRPr="00FD69BC">
        <w:rPr>
          <w:i/>
          <w:lang w:val="ru-RU"/>
        </w:rPr>
        <w:t xml:space="preserve"> </w:t>
      </w:r>
      <w:r w:rsidR="00E7373B" w:rsidRPr="0093608D">
        <w:rPr>
          <w:i/>
        </w:rPr>
        <w:t>point</w:t>
      </w:r>
      <w:r w:rsidR="00E7373B" w:rsidRPr="00FD69BC">
        <w:rPr>
          <w:i/>
          <w:lang w:val="ru-RU"/>
        </w:rPr>
        <w:t xml:space="preserve"> </w:t>
      </w:r>
      <w:r w:rsidR="00E7373B" w:rsidRPr="0093608D">
        <w:rPr>
          <w:i/>
        </w:rPr>
        <w:t>crossover</w:t>
      </w:r>
      <w:r w:rsidR="00E7373B" w:rsidRPr="00FD69BC">
        <w:rPr>
          <w:lang w:val="ru-RU"/>
        </w:rPr>
        <w:t xml:space="preserve">). Након селекције, </w:t>
      </w:r>
      <w:r w:rsidR="00E7373B" w:rsidRPr="00FD69BC">
        <w:rPr>
          <w:lang w:val="ru-RU"/>
        </w:rPr>
        <w:t xml:space="preserve">мутације и рекомбинације, примењена је и форма елитизма, за очување најбољих решења у популацији. Након евалуације нове популације, величина популације и максимални број итерација се ажурира узимајући у обзир тренутну итерацију </w:t>
      </w:r>
      <w:r w:rsidR="00E7373B" w:rsidRPr="00DF6864">
        <w:rPr>
          <w:iCs/>
        </w:rPr>
        <w:t>PSO</w:t>
      </w:r>
      <w:r w:rsidR="00E7373B" w:rsidRPr="00FD69BC">
        <w:rPr>
          <w:i/>
          <w:lang w:val="ru-RU"/>
        </w:rPr>
        <w:t xml:space="preserve"> </w:t>
      </w:r>
      <w:r w:rsidR="00E7373B" w:rsidRPr="00FD69BC">
        <w:rPr>
          <w:lang w:val="ru-RU"/>
        </w:rPr>
        <w:t>алгоритма. Кроз понављање процеса репродукције популације, популација се води ка глобалном оптимуму</w:t>
      </w:r>
      <w:bookmarkStart w:id="46" w:name="_heading=h.9y3ln26fm89j" w:colFirst="0" w:colLast="0"/>
      <w:bookmarkEnd w:id="46"/>
      <w:r w:rsidR="00FF0D95" w:rsidRPr="00FD69BC">
        <w:rPr>
          <w:lang w:val="ru-RU"/>
        </w:rPr>
        <w:t xml:space="preserve">. </w:t>
      </w:r>
      <w:r w:rsidR="00FF0D95" w:rsidRPr="008E345A">
        <w:rPr>
          <w:lang w:val="ru-RU"/>
        </w:rPr>
        <w:t>Репрезентација алгоритма ј</w:t>
      </w:r>
      <w:r w:rsidR="005C7B0D">
        <w:rPr>
          <w:lang w:val="ru-RU"/>
        </w:rPr>
        <w:t xml:space="preserve">е </w:t>
      </w:r>
      <w:r w:rsidR="00FF0D95" w:rsidRPr="008E345A">
        <w:rPr>
          <w:lang w:val="ru-RU"/>
        </w:rPr>
        <w:t>приказана на слици 1</w:t>
      </w:r>
      <w:bookmarkStart w:id="47" w:name="_Евалуација_решења"/>
      <w:bookmarkEnd w:id="47"/>
      <w:r w:rsidR="00FF0D95" w:rsidRPr="008E345A">
        <w:rPr>
          <w:lang w:val="ru-RU"/>
        </w:rPr>
        <w:t>.</w:t>
      </w:r>
    </w:p>
    <w:p w14:paraId="294AB16D" w14:textId="47DA198A" w:rsidR="005C7B0D" w:rsidRPr="008E345A" w:rsidRDefault="005C7B0D" w:rsidP="005C7B0D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  <w:sectPr w:rsidR="005C7B0D" w:rsidRPr="008E345A">
          <w:type w:val="continuous"/>
          <w:pgSz w:w="11909" w:h="16834"/>
          <w:pgMar w:top="1080" w:right="734" w:bottom="2434" w:left="734" w:header="720" w:footer="720" w:gutter="0"/>
          <w:cols w:num="2" w:space="720" w:equalWidth="0">
            <w:col w:w="5040" w:space="360"/>
            <w:col w:w="5040" w:space="0"/>
          </w:cols>
        </w:sectPr>
      </w:pPr>
    </w:p>
    <w:p w14:paraId="31855A58" w14:textId="77777777" w:rsidR="00FB720C" w:rsidRDefault="00FB720C" w:rsidP="00FB720C">
      <w:pPr>
        <w:pStyle w:val="Heading1"/>
        <w:numPr>
          <w:ilvl w:val="0"/>
          <w:numId w:val="1"/>
        </w:numPr>
        <w:ind w:left="0" w:hanging="2"/>
        <w:rPr>
          <w:iCs/>
        </w:rPr>
      </w:pPr>
      <w:bookmarkStart w:id="48" w:name="_Ref68839882"/>
      <w:r>
        <w:rPr>
          <w:iCs/>
        </w:rPr>
        <w:lastRenderedPageBreak/>
        <w:t>Евалуација решења</w:t>
      </w:r>
      <w:bookmarkEnd w:id="48"/>
    </w:p>
    <w:p w14:paraId="63E7C133" w14:textId="77777777" w:rsidR="005D0BBA" w:rsidRPr="00FD69BC" w:rsidRDefault="00116943" w:rsidP="00116943">
      <w:pPr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="005D0BBA" w:rsidRPr="00FD69BC">
        <w:rPr>
          <w:lang w:val="ru-RU"/>
        </w:rPr>
        <w:tab/>
      </w:r>
      <w:r w:rsidRPr="00FD69BC">
        <w:rPr>
          <w:lang w:val="ru-RU"/>
        </w:rPr>
        <w:t>У</w:t>
      </w:r>
      <w:r w:rsidR="00936EE3" w:rsidRPr="00FD69BC">
        <w:rPr>
          <w:lang w:val="ru-RU"/>
        </w:rPr>
        <w:t xml:space="preserve"> овом поглављу ће бити евалуиран</w:t>
      </w:r>
      <w:r w:rsidR="005D0BBA" w:rsidRPr="00FD69BC">
        <w:rPr>
          <w:lang w:val="ru-RU"/>
        </w:rPr>
        <w:t>о наше решење добијено</w:t>
      </w:r>
      <w:r w:rsidR="007F573A" w:rsidRPr="00FD69BC">
        <w:rPr>
          <w:lang w:val="ru-RU"/>
        </w:rPr>
        <w:t xml:space="preserve"> наш</w:t>
      </w:r>
      <w:r w:rsidR="005D0BBA" w:rsidRPr="00FD69BC">
        <w:rPr>
          <w:lang w:val="ru-RU"/>
        </w:rPr>
        <w:t>ом конфигурацијом</w:t>
      </w:r>
      <w:r w:rsidR="007F573A" w:rsidRPr="00FD69BC">
        <w:rPr>
          <w:lang w:val="ru-RU"/>
        </w:rPr>
        <w:t>, основн</w:t>
      </w:r>
      <w:r w:rsidR="005D0BBA" w:rsidRPr="00FD69BC">
        <w:rPr>
          <w:lang w:val="ru-RU"/>
        </w:rPr>
        <w:t>ог</w:t>
      </w:r>
      <w:r w:rsidR="007F573A" w:rsidRPr="00FD69BC">
        <w:rPr>
          <w:lang w:val="ru-RU"/>
        </w:rPr>
        <w:t xml:space="preserve"> </w:t>
      </w:r>
      <w:r w:rsidR="007F573A">
        <w:t>PSO</w:t>
      </w:r>
      <w:r w:rsidR="006C1A0D" w:rsidRPr="00FD69BC">
        <w:rPr>
          <w:lang w:val="ru-RU"/>
        </w:rPr>
        <w:t>,</w:t>
      </w:r>
      <w:r w:rsidR="005D0BBA" w:rsidRPr="00FD69BC">
        <w:rPr>
          <w:lang w:val="ru-RU"/>
        </w:rPr>
        <w:t xml:space="preserve"> над Химелблауовим нелинеарним оптимизационим проблемом</w:t>
      </w:r>
      <w:r w:rsidR="007F573A" w:rsidRPr="00FD69BC">
        <w:rPr>
          <w:lang w:val="ru-RU"/>
        </w:rPr>
        <w:t>, са решењима</w:t>
      </w:r>
      <w:r w:rsidR="005D0BBA" w:rsidRPr="00FD69BC">
        <w:rPr>
          <w:lang w:val="ru-RU"/>
        </w:rPr>
        <w:t xml:space="preserve"> </w:t>
      </w:r>
      <w:r w:rsidR="005D0BBA" w:rsidRPr="00315F86">
        <w:rPr>
          <w:iCs/>
        </w:rPr>
        <w:t>PSO</w:t>
      </w:r>
      <w:r w:rsidR="005D0BBA" w:rsidRPr="00FD69BC">
        <w:rPr>
          <w:iCs/>
          <w:lang w:val="ru-RU"/>
        </w:rPr>
        <w:t>-</w:t>
      </w:r>
      <w:r w:rsidR="005D0BBA" w:rsidRPr="00315F86">
        <w:rPr>
          <w:iCs/>
        </w:rPr>
        <w:t>GA</w:t>
      </w:r>
      <w:r w:rsidR="005D0BBA" w:rsidRPr="00FD69BC">
        <w:rPr>
          <w:iCs/>
          <w:lang w:val="ru-RU"/>
        </w:rPr>
        <w:t xml:space="preserve"> хибрида [3], као и неких </w:t>
      </w:r>
      <w:r w:rsidR="007F573A" w:rsidRPr="00FD69BC">
        <w:rPr>
          <w:lang w:val="ru-RU"/>
        </w:rPr>
        <w:t xml:space="preserve">других оптимизационих метода: </w:t>
      </w:r>
    </w:p>
    <w:p w14:paraId="4CEBBC8F" w14:textId="77777777" w:rsidR="005D0BBA" w:rsidRDefault="007F573A" w:rsidP="005D0BBA">
      <w:pPr>
        <w:pStyle w:val="ListParagraph"/>
        <w:numPr>
          <w:ilvl w:val="0"/>
          <w:numId w:val="13"/>
        </w:numPr>
        <w:ind w:leftChars="0" w:firstLineChars="0"/>
        <w:jc w:val="both"/>
      </w:pPr>
      <w:r w:rsidRPr="00312460">
        <w:rPr>
          <w:iCs/>
        </w:rPr>
        <w:t>GA</w:t>
      </w:r>
      <w:r w:rsidRPr="005D0BBA">
        <w:rPr>
          <w:i/>
        </w:rPr>
        <w:t xml:space="preserve"> </w:t>
      </w:r>
      <w:r w:rsidRPr="005D0BBA">
        <w:t>[8, 6]</w:t>
      </w:r>
      <w:r w:rsidR="005D0BBA">
        <w:t>,</w:t>
      </w:r>
    </w:p>
    <w:p w14:paraId="0AAD9D88" w14:textId="77777777" w:rsidR="005D0BBA" w:rsidRDefault="007F573A" w:rsidP="005D0BBA">
      <w:pPr>
        <w:pStyle w:val="ListParagraph"/>
        <w:numPr>
          <w:ilvl w:val="0"/>
          <w:numId w:val="13"/>
        </w:numPr>
        <w:ind w:leftChars="0" w:firstLineChars="0"/>
        <w:jc w:val="both"/>
      </w:pPr>
      <w:r w:rsidRPr="005D0BBA">
        <w:rPr>
          <w:i/>
        </w:rPr>
        <w:t>harmony search</w:t>
      </w:r>
      <w:r w:rsidRPr="005D0BBA">
        <w:t xml:space="preserve"> [9]</w:t>
      </w:r>
      <w:r w:rsidR="005D0BBA">
        <w:t>,</w:t>
      </w:r>
    </w:p>
    <w:p w14:paraId="41812D3E" w14:textId="77777777" w:rsidR="005D0BBA" w:rsidRDefault="007F573A" w:rsidP="005D0BBA">
      <w:pPr>
        <w:pStyle w:val="ListParagraph"/>
        <w:numPr>
          <w:ilvl w:val="0"/>
          <w:numId w:val="13"/>
        </w:numPr>
        <w:ind w:leftChars="0" w:firstLineChars="0"/>
        <w:jc w:val="both"/>
      </w:pPr>
      <w:r w:rsidRPr="00312460">
        <w:rPr>
          <w:iCs/>
        </w:rPr>
        <w:t>PSO</w:t>
      </w:r>
      <w:r w:rsidRPr="005D0BBA">
        <w:rPr>
          <w:i/>
        </w:rPr>
        <w:t xml:space="preserve"> </w:t>
      </w:r>
      <w:r w:rsidRPr="005D0BBA">
        <w:t xml:space="preserve">[10], </w:t>
      </w:r>
    </w:p>
    <w:p w14:paraId="13B17E44" w14:textId="77777777" w:rsidR="005D0BBA" w:rsidRDefault="007F573A" w:rsidP="005D0BBA">
      <w:pPr>
        <w:pStyle w:val="ListParagraph"/>
        <w:numPr>
          <w:ilvl w:val="0"/>
          <w:numId w:val="13"/>
        </w:numPr>
        <w:ind w:leftChars="0" w:firstLineChars="0"/>
        <w:jc w:val="both"/>
      </w:pPr>
      <w:proofErr w:type="spellStart"/>
      <w:r w:rsidRPr="005D0BBA">
        <w:t>кукавичја</w:t>
      </w:r>
      <w:proofErr w:type="spellEnd"/>
      <w:r w:rsidRPr="005D0BBA">
        <w:t xml:space="preserve"> </w:t>
      </w:r>
      <w:proofErr w:type="spellStart"/>
      <w:r w:rsidRPr="005D0BBA">
        <w:t>претрага</w:t>
      </w:r>
      <w:proofErr w:type="spellEnd"/>
      <w:r w:rsidRPr="005D0BBA">
        <w:t xml:space="preserve"> (</w:t>
      </w:r>
      <w:r w:rsidRPr="005D0BBA">
        <w:rPr>
          <w:i/>
        </w:rPr>
        <w:t>cuckoo search</w:t>
      </w:r>
      <w:r w:rsidRPr="005D0BBA">
        <w:t xml:space="preserve">) [11], </w:t>
      </w:r>
    </w:p>
    <w:p w14:paraId="1B45A8E8" w14:textId="77777777" w:rsidR="005D0BBA" w:rsidRDefault="007F573A" w:rsidP="005D0BBA">
      <w:pPr>
        <w:pStyle w:val="ListParagraph"/>
        <w:numPr>
          <w:ilvl w:val="0"/>
          <w:numId w:val="13"/>
        </w:numPr>
        <w:ind w:leftChars="0" w:firstLineChars="0"/>
        <w:jc w:val="both"/>
      </w:pPr>
      <w:proofErr w:type="spellStart"/>
      <w:r w:rsidRPr="005D0BBA">
        <w:t>симплекс</w:t>
      </w:r>
      <w:proofErr w:type="spellEnd"/>
      <w:r w:rsidRPr="005D0BBA">
        <w:t xml:space="preserve"> (</w:t>
      </w:r>
      <w:r w:rsidRPr="005D0BBA">
        <w:rPr>
          <w:i/>
        </w:rPr>
        <w:t>simplex search</w:t>
      </w:r>
      <w:r w:rsidRPr="005D0BBA">
        <w:t>) [12]</w:t>
      </w:r>
      <w:r w:rsidR="005D0BBA">
        <w:t>,</w:t>
      </w:r>
      <w:r w:rsidRPr="005D0BBA">
        <w:t xml:space="preserve"> </w:t>
      </w:r>
    </w:p>
    <w:p w14:paraId="5A6D9A94" w14:textId="77777777" w:rsidR="007F573A" w:rsidRDefault="007F573A" w:rsidP="005D0BBA">
      <w:pPr>
        <w:pStyle w:val="ListParagraph"/>
        <w:numPr>
          <w:ilvl w:val="0"/>
          <w:numId w:val="13"/>
        </w:numPr>
        <w:ind w:leftChars="0" w:firstLineChars="0"/>
        <w:jc w:val="both"/>
      </w:pPr>
      <w:proofErr w:type="spellStart"/>
      <w:r w:rsidRPr="00312460">
        <w:rPr>
          <w:iCs/>
        </w:rPr>
        <w:t>PSOa</w:t>
      </w:r>
      <w:proofErr w:type="spellEnd"/>
      <w:r w:rsidRPr="005D0BBA">
        <w:t>,</w:t>
      </w:r>
      <w:r w:rsidRPr="005D0BBA">
        <w:rPr>
          <w:i/>
        </w:rPr>
        <w:t xml:space="preserve"> </w:t>
      </w:r>
      <w:proofErr w:type="spellStart"/>
      <w:r w:rsidRPr="00312460">
        <w:rPr>
          <w:iCs/>
        </w:rPr>
        <w:t>PSOstr</w:t>
      </w:r>
      <w:proofErr w:type="spellEnd"/>
      <w:r w:rsidRPr="005D0BBA">
        <w:t xml:space="preserve"> [13].</w:t>
      </w:r>
    </w:p>
    <w:p w14:paraId="39D018DA" w14:textId="77777777" w:rsidR="00DA4359" w:rsidRPr="00FD69BC" w:rsidRDefault="006C1A0D" w:rsidP="00DA4359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ru-RU"/>
        </w:rPr>
      </w:pPr>
      <w:r w:rsidRPr="00FD69BC">
        <w:rPr>
          <w:lang w:val="ru-RU"/>
        </w:rPr>
        <w:tab/>
      </w:r>
      <w:r w:rsidR="00DA4359" w:rsidRPr="00FD69BC">
        <w:rPr>
          <w:lang w:val="ru-RU"/>
        </w:rPr>
        <w:t>Поредиће се искључиво решења алгоритама, како би се утврдило који је најефикаснији у претрази око глобалног оптимума. Дата решења се могу видети у табели 1.</w:t>
      </w:r>
    </w:p>
    <w:p w14:paraId="7F562B0C" w14:textId="77777777" w:rsidR="00DA4359" w:rsidRPr="00FD69BC" w:rsidRDefault="00DA4359" w:rsidP="00DA4359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ru-RU"/>
        </w:rPr>
      </w:pPr>
      <w:r w:rsidRPr="00FD69BC">
        <w:rPr>
          <w:lang w:val="ru-RU"/>
        </w:rPr>
        <w:tab/>
      </w:r>
      <w:r w:rsidR="006C1A0D" w:rsidRPr="00FD69BC">
        <w:rPr>
          <w:lang w:val="ru-RU"/>
        </w:rPr>
        <w:t>Да се</w:t>
      </w:r>
      <w:r w:rsidRPr="00FD69BC">
        <w:rPr>
          <w:lang w:val="ru-RU"/>
        </w:rPr>
        <w:t xml:space="preserve"> приметити да решење </w:t>
      </w:r>
      <w:r w:rsidR="00030F8D" w:rsidRPr="00FD69BC">
        <w:rPr>
          <w:lang w:val="ru-RU"/>
        </w:rPr>
        <w:t>[10]</w:t>
      </w:r>
      <w:r w:rsidRPr="00FD69BC">
        <w:rPr>
          <w:lang w:val="ru-RU"/>
        </w:rPr>
        <w:t xml:space="preserve"> не задовољава ограничење </w:t>
      </w:r>
      <w:r w:rsidRPr="0093608D">
        <w:rPr>
          <w:i/>
        </w:rPr>
        <w:t>g</w:t>
      </w:r>
      <w:r w:rsidRPr="00FD69BC">
        <w:rPr>
          <w:i/>
          <w:lang w:val="ru-RU"/>
        </w:rPr>
        <w:t>1</w:t>
      </w:r>
      <w:r w:rsidRPr="00FD69BC">
        <w:rPr>
          <w:lang w:val="ru-RU"/>
        </w:rPr>
        <w:t xml:space="preserve">, тако да није валидно. </w:t>
      </w:r>
      <w:r w:rsidR="006C1A0D" w:rsidRPr="00FD69BC">
        <w:rPr>
          <w:lang w:val="ru-RU"/>
        </w:rPr>
        <w:t>Такође се п</w:t>
      </w:r>
      <w:r w:rsidRPr="00FD69BC">
        <w:rPr>
          <w:lang w:val="ru-RU"/>
        </w:rPr>
        <w:t xml:space="preserve">римећује да </w:t>
      </w:r>
      <w:r w:rsidR="007F4C4A" w:rsidRPr="00315F86">
        <w:rPr>
          <w:iCs/>
        </w:rPr>
        <w:t>PSO</w:t>
      </w:r>
      <w:r w:rsidR="007F4C4A" w:rsidRPr="00FD69BC">
        <w:rPr>
          <w:iCs/>
          <w:lang w:val="ru-RU"/>
        </w:rPr>
        <w:t>-</w:t>
      </w:r>
      <w:r w:rsidR="007F4C4A" w:rsidRPr="00315F86">
        <w:rPr>
          <w:iCs/>
        </w:rPr>
        <w:t>GA</w:t>
      </w:r>
      <w:r w:rsidR="007F4C4A" w:rsidRPr="00FD69BC">
        <w:rPr>
          <w:iCs/>
          <w:lang w:val="ru-RU"/>
        </w:rPr>
        <w:t xml:space="preserve"> </w:t>
      </w:r>
      <w:r w:rsidRPr="00FD69BC">
        <w:rPr>
          <w:lang w:val="ru-RU"/>
        </w:rPr>
        <w:t xml:space="preserve">метода проналази најбоље решење </w:t>
      </w:r>
      <w:r w:rsidRPr="0093608D">
        <w:t>X</w:t>
      </w:r>
      <w:r w:rsidRPr="00FD69BC">
        <w:rPr>
          <w:lang w:val="ru-RU"/>
        </w:rPr>
        <w:t>=[78.00,</w:t>
      </w:r>
      <w:r w:rsidR="007F4C4A" w:rsidRPr="00FD69BC">
        <w:rPr>
          <w:lang w:val="ru-RU"/>
        </w:rPr>
        <w:t xml:space="preserve"> </w:t>
      </w:r>
      <w:r w:rsidRPr="00FD69BC">
        <w:rPr>
          <w:lang w:val="ru-RU"/>
        </w:rPr>
        <w:t>33.00,</w:t>
      </w:r>
      <w:r w:rsidR="007F4C4A" w:rsidRPr="00FD69BC">
        <w:rPr>
          <w:lang w:val="ru-RU"/>
        </w:rPr>
        <w:t xml:space="preserve"> </w:t>
      </w:r>
      <w:r w:rsidRPr="00FD69BC">
        <w:rPr>
          <w:lang w:val="ru-RU"/>
        </w:rPr>
        <w:t>29.99517417,</w:t>
      </w:r>
      <w:r w:rsidR="007F4C4A" w:rsidRPr="00FD69BC">
        <w:rPr>
          <w:lang w:val="ru-RU"/>
        </w:rPr>
        <w:t xml:space="preserve"> </w:t>
      </w:r>
      <w:r w:rsidRPr="00FD69BC">
        <w:rPr>
          <w:lang w:val="ru-RU"/>
        </w:rPr>
        <w:t>45.00,</w:t>
      </w:r>
      <w:r w:rsidR="007F4C4A" w:rsidRPr="00FD69BC">
        <w:rPr>
          <w:lang w:val="ru-RU"/>
        </w:rPr>
        <w:t xml:space="preserve"> </w:t>
      </w:r>
      <w:r w:rsidRPr="00FD69BC">
        <w:rPr>
          <w:lang w:val="ru-RU"/>
        </w:rPr>
        <w:t xml:space="preserve">36.7757340], а вредност функције </w:t>
      </w:r>
      <w:r w:rsidRPr="0093608D">
        <w:t>F</w:t>
      </w:r>
      <w:r w:rsidRPr="00FD69BC">
        <w:rPr>
          <w:lang w:val="ru-RU"/>
        </w:rPr>
        <w:t>(</w:t>
      </w:r>
      <w:r w:rsidRPr="0093608D">
        <w:t>X</w:t>
      </w:r>
      <w:r w:rsidRPr="00FD69BC">
        <w:rPr>
          <w:lang w:val="ru-RU"/>
        </w:rPr>
        <w:t>)=-30665.56614.</w:t>
      </w:r>
    </w:p>
    <w:p w14:paraId="27BE72FB" w14:textId="77777777" w:rsidR="00035159" w:rsidRPr="0093608D" w:rsidRDefault="00E7373B" w:rsidP="00DA4359">
      <w:pPr>
        <w:pStyle w:val="Heading3"/>
        <w:numPr>
          <w:ilvl w:val="0"/>
          <w:numId w:val="33"/>
        </w:numPr>
        <w:tabs>
          <w:tab w:val="left" w:pos="288"/>
        </w:tabs>
        <w:spacing w:after="120" w:line="228" w:lineRule="auto"/>
      </w:pPr>
      <w:r w:rsidRPr="0093608D">
        <w:t>Химелблауов нелинеарни оптимизациони проблем</w:t>
      </w:r>
    </w:p>
    <w:p w14:paraId="504DD855" w14:textId="77777777" w:rsidR="00035159" w:rsidRPr="00FD69BC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Овај проблем је оригинално предложио Химелблау [7], и </w:t>
      </w:r>
      <w:r w:rsidR="00DA4359" w:rsidRPr="00FD69BC">
        <w:rPr>
          <w:lang w:val="ru-RU"/>
        </w:rPr>
        <w:t>одабран је јер</w:t>
      </w:r>
      <w:r w:rsidR="00E7373B" w:rsidRPr="00FD69BC">
        <w:rPr>
          <w:lang w:val="ru-RU"/>
        </w:rPr>
        <w:t xml:space="preserve"> је широко коришћен за упоређивање ефикасности различитих еволутивних алгоритама. Проблем је дефинисан као петодимензионални, са шест нелинеарних ограничења типа неједнакости и десет граничних услова. </w:t>
      </w:r>
      <w:r w:rsidR="00DA4359" w:rsidRPr="00FD69BC">
        <w:rPr>
          <w:lang w:val="ru-RU"/>
        </w:rPr>
        <w:t xml:space="preserve">Овај проблем садржи доста локалних оптимума у пределу око глобалног, тако да ће </w:t>
      </w:r>
      <w:r w:rsidR="006C1A0D" w:rsidRPr="00FD69BC">
        <w:rPr>
          <w:lang w:val="ru-RU"/>
        </w:rPr>
        <w:t>се најбоље показати</w:t>
      </w:r>
      <w:r w:rsidR="00DA4359" w:rsidRPr="00FD69BC">
        <w:rPr>
          <w:lang w:val="ru-RU"/>
        </w:rPr>
        <w:t xml:space="preserve"> алгоритми који су најефикаснији у</w:t>
      </w:r>
      <w:r w:rsidR="006C1A0D" w:rsidRPr="00FD69BC">
        <w:rPr>
          <w:lang w:val="ru-RU"/>
        </w:rPr>
        <w:t xml:space="preserve"> локалној претрази</w:t>
      </w:r>
      <w:r w:rsidR="00DA4359" w:rsidRPr="00FD69BC">
        <w:rPr>
          <w:lang w:val="ru-RU"/>
        </w:rPr>
        <w:t>.</w:t>
      </w:r>
    </w:p>
    <w:p w14:paraId="557103DA" w14:textId="77777777" w:rsidR="009521D9" w:rsidRPr="0093608D" w:rsidRDefault="009521D9" w:rsidP="009521D9">
      <w:pPr>
        <w:pStyle w:val="Heading3"/>
        <w:numPr>
          <w:ilvl w:val="0"/>
          <w:numId w:val="33"/>
        </w:numPr>
        <w:tabs>
          <w:tab w:val="left" w:pos="288"/>
        </w:tabs>
        <w:spacing w:after="120" w:line="228" w:lineRule="auto"/>
      </w:pPr>
      <w:r>
        <w:t xml:space="preserve">Конфигурација </w:t>
      </w:r>
      <w:r w:rsidR="00426145">
        <w:t xml:space="preserve"> нашег  основног  PSO  </w:t>
      </w:r>
    </w:p>
    <w:p w14:paraId="6BADAD44" w14:textId="77777777" w:rsidR="00CB0A27" w:rsidRPr="00FD69BC" w:rsidRDefault="00990AA8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CB0A27" w:rsidRPr="00FD69BC">
        <w:rPr>
          <w:lang w:val="ru-RU"/>
        </w:rPr>
        <w:t xml:space="preserve">За потребе тестирања користили смо основни </w:t>
      </w:r>
      <w:r w:rsidR="00CB0A27" w:rsidRPr="00CB0A27">
        <w:t>PSO</w:t>
      </w:r>
      <w:r w:rsidR="00CB0A27" w:rsidRPr="00FD69BC">
        <w:rPr>
          <w:lang w:val="ru-RU"/>
        </w:rPr>
        <w:t xml:space="preserve"> са следећим подешавањима:</w:t>
      </w:r>
    </w:p>
    <w:p w14:paraId="00DCF933" w14:textId="77777777" w:rsidR="00CB0A27" w:rsidRPr="00FD69BC" w:rsidRDefault="00CB0A27" w:rsidP="00CB0A27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ru-RU"/>
        </w:rPr>
      </w:pPr>
      <w:r w:rsidRPr="003957C5">
        <w:rPr>
          <w:i/>
          <w:iCs/>
        </w:rPr>
        <w:t>cp</w:t>
      </w:r>
      <w:r w:rsidRPr="00FD69BC">
        <w:rPr>
          <w:lang w:val="ru-RU"/>
        </w:rPr>
        <w:t xml:space="preserve"> </w:t>
      </w:r>
      <w:r w:rsidRPr="00CB0A27">
        <w:t>je</w:t>
      </w:r>
      <w:r w:rsidRPr="00FD69BC">
        <w:rPr>
          <w:lang w:val="ru-RU"/>
        </w:rPr>
        <w:t xml:space="preserve"> на почетку 2.5 и кроз итерације се смањује до 0.5</w:t>
      </w:r>
      <w:r w:rsidR="003957C5" w:rsidRPr="00FD69BC">
        <w:rPr>
          <w:lang w:val="ru-RU"/>
        </w:rPr>
        <w:t>,</w:t>
      </w:r>
    </w:p>
    <w:p w14:paraId="3850D7CB" w14:textId="77777777" w:rsidR="00CB0A27" w:rsidRPr="00FD69BC" w:rsidRDefault="00CB0A27" w:rsidP="00CB0A27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ru-RU"/>
        </w:rPr>
      </w:pPr>
      <w:r w:rsidRPr="003957C5">
        <w:rPr>
          <w:i/>
          <w:iCs/>
        </w:rPr>
        <w:t>cg</w:t>
      </w:r>
      <w:r w:rsidRPr="00FD69BC">
        <w:rPr>
          <w:lang w:val="ru-RU"/>
        </w:rPr>
        <w:t xml:space="preserve"> је на почетку 0.5 и кроз итерације се повећава до 2.5</w:t>
      </w:r>
      <w:r w:rsidR="003957C5" w:rsidRPr="00FD69BC">
        <w:rPr>
          <w:lang w:val="ru-RU"/>
        </w:rPr>
        <w:t>,</w:t>
      </w:r>
    </w:p>
    <w:p w14:paraId="10735E6B" w14:textId="77777777" w:rsidR="00CB0A27" w:rsidRPr="00FD69BC" w:rsidRDefault="00CB0A27" w:rsidP="00CB0A27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  <w:rPr>
          <w:lang w:val="ru-RU"/>
        </w:rPr>
      </w:pPr>
      <w:r w:rsidRPr="003957C5">
        <w:rPr>
          <w:i/>
          <w:iCs/>
        </w:rPr>
        <w:t>w</w:t>
      </w:r>
      <w:r w:rsidRPr="00FD69BC">
        <w:rPr>
          <w:lang w:val="ru-RU"/>
        </w:rPr>
        <w:t xml:space="preserve"> </w:t>
      </w:r>
      <w:r w:rsidRPr="00CB0A27">
        <w:t>je</w:t>
      </w:r>
      <w:r w:rsidRPr="00FD69BC">
        <w:rPr>
          <w:lang w:val="ru-RU"/>
        </w:rPr>
        <w:t xml:space="preserve"> на почетку 1 и у свакој итерацији се множи са 0.99</w:t>
      </w:r>
      <w:r w:rsidR="003957C5" w:rsidRPr="00FD69BC">
        <w:rPr>
          <w:lang w:val="ru-RU"/>
        </w:rPr>
        <w:t>,</w:t>
      </w:r>
    </w:p>
    <w:p w14:paraId="34F9DB61" w14:textId="77777777" w:rsidR="00CB0A27" w:rsidRDefault="00CB0A27" w:rsidP="00CB0A27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</w:pPr>
      <w:proofErr w:type="spellStart"/>
      <w:r w:rsidRPr="00CB0A27">
        <w:t>број</w:t>
      </w:r>
      <w:proofErr w:type="spellEnd"/>
      <w:r w:rsidRPr="00CB0A27">
        <w:t xml:space="preserve"> </w:t>
      </w:r>
      <w:proofErr w:type="spellStart"/>
      <w:r w:rsidRPr="00CB0A27">
        <w:t>итерација</w:t>
      </w:r>
      <w:proofErr w:type="spellEnd"/>
      <w:r w:rsidRPr="00CB0A27">
        <w:t xml:space="preserve"> 200</w:t>
      </w:r>
      <w:r w:rsidR="003957C5">
        <w:t>,</w:t>
      </w:r>
    </w:p>
    <w:p w14:paraId="7061EE07" w14:textId="77777777" w:rsidR="00CB0A27" w:rsidRDefault="00CB0A27" w:rsidP="00CB0A27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</w:pPr>
      <w:proofErr w:type="spellStart"/>
      <w:r w:rsidRPr="00CB0A27">
        <w:t>број</w:t>
      </w:r>
      <w:proofErr w:type="spellEnd"/>
      <w:r w:rsidRPr="00CB0A27">
        <w:t xml:space="preserve"> </w:t>
      </w:r>
      <w:proofErr w:type="spellStart"/>
      <w:r w:rsidRPr="00CB0A27">
        <w:t>честица</w:t>
      </w:r>
      <w:proofErr w:type="spellEnd"/>
      <w:r w:rsidRPr="00CB0A27">
        <w:t xml:space="preserve"> 1000</w:t>
      </w:r>
      <w:r w:rsidR="003957C5">
        <w:t>,</w:t>
      </w:r>
    </w:p>
    <w:p w14:paraId="77F581EB" w14:textId="77777777" w:rsidR="009521D9" w:rsidRDefault="00CB0A27" w:rsidP="00CB0A27">
      <w:pPr>
        <w:pStyle w:val="ListParagraph"/>
        <w:numPr>
          <w:ilvl w:val="0"/>
          <w:numId w:val="37"/>
        </w:numPr>
        <w:tabs>
          <w:tab w:val="left" w:pos="288"/>
        </w:tabs>
        <w:spacing w:after="120" w:line="228" w:lineRule="auto"/>
        <w:ind w:leftChars="0" w:firstLineChars="0"/>
        <w:jc w:val="both"/>
      </w:pPr>
      <w:proofErr w:type="spellStart"/>
      <w:r w:rsidRPr="00CB0A27">
        <w:t>толеранција</w:t>
      </w:r>
      <w:proofErr w:type="spellEnd"/>
      <w:r w:rsidRPr="00CB0A2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-15</m:t>
            </m:r>
          </m:sup>
        </m:sSup>
      </m:oMath>
      <w:r w:rsidR="003957C5">
        <w:t>.</w:t>
      </w:r>
    </w:p>
    <w:p w14:paraId="20860C7C" w14:textId="77777777" w:rsidR="007E77B5" w:rsidRPr="00FD69BC" w:rsidRDefault="00990AA8" w:rsidP="00990AA8">
      <w:pPr>
        <w:tabs>
          <w:tab w:val="left" w:pos="288"/>
        </w:tabs>
        <w:spacing w:after="120" w:line="228" w:lineRule="auto"/>
        <w:ind w:leftChars="0" w:left="0" w:firstLineChars="0" w:firstLine="0"/>
        <w:jc w:val="both"/>
        <w:rPr>
          <w:lang w:val="ru-RU"/>
        </w:rPr>
      </w:pPr>
      <w:r w:rsidRPr="00FD69BC">
        <w:rPr>
          <w:lang w:val="ru-RU"/>
        </w:rPr>
        <w:tab/>
        <w:t>Ограничења смо руковали употребом казнене функције.</w:t>
      </w:r>
    </w:p>
    <w:p w14:paraId="5199AB1E" w14:textId="77777777" w:rsidR="00315F86" w:rsidRPr="00FD69BC" w:rsidRDefault="00315F86" w:rsidP="00DF5041">
      <w:pPr>
        <w:ind w:leftChars="0" w:left="0" w:firstLineChars="0" w:firstLine="0"/>
        <w:jc w:val="both"/>
        <w:rPr>
          <w:lang w:val="ru-RU"/>
        </w:rPr>
        <w:sectPr w:rsidR="00315F86" w:rsidRPr="00FD69BC">
          <w:type w:val="continuous"/>
          <w:pgSz w:w="11909" w:h="16834"/>
          <w:pgMar w:top="1080" w:right="734" w:bottom="2434" w:left="734" w:header="720" w:footer="720" w:gutter="0"/>
          <w:cols w:num="2" w:space="720" w:equalWidth="0">
            <w:col w:w="5040" w:space="360"/>
            <w:col w:w="5040" w:space="0"/>
          </w:cols>
        </w:sectPr>
      </w:pPr>
    </w:p>
    <w:tbl>
      <w:tblPr>
        <w:tblStyle w:val="ListTable21"/>
        <w:tblpPr w:leftFromText="180" w:rightFromText="180" w:vertAnchor="text" w:horzAnchor="margin" w:tblpY="177"/>
        <w:tblW w:w="10431" w:type="dxa"/>
        <w:tblLayout w:type="fixed"/>
        <w:tblLook w:val="0600" w:firstRow="0" w:lastRow="0" w:firstColumn="0" w:lastColumn="0" w:noHBand="1" w:noVBand="1"/>
      </w:tblPr>
      <w:tblGrid>
        <w:gridCol w:w="10431"/>
      </w:tblGrid>
      <w:tr w:rsidR="0047053D" w:rsidRPr="00F2043E" w14:paraId="1E1D04A1" w14:textId="77777777" w:rsidTr="00CC054A">
        <w:trPr>
          <w:trHeight w:val="400"/>
        </w:trPr>
        <w:tc>
          <w:tcPr>
            <w:tcW w:w="10431" w:type="dxa"/>
            <w:tcBorders>
              <w:top w:val="nil"/>
              <w:bottom w:val="nil"/>
            </w:tcBorders>
          </w:tcPr>
          <w:p w14:paraId="0F466EF9" w14:textId="7926565B" w:rsidR="007E77B5" w:rsidRPr="00F2043E" w:rsidRDefault="007E77B5" w:rsidP="007E77B5">
            <w:pPr>
              <w:pStyle w:val="Caption"/>
              <w:keepNext/>
              <w:ind w:left="0" w:hanging="2"/>
              <w:textDirection w:val="lrTb"/>
              <w:rPr>
                <w:lang w:val="ru-RU"/>
              </w:rPr>
            </w:pPr>
            <w:r w:rsidRPr="00F2043E">
              <w:rPr>
                <w:lang w:val="ru-RU"/>
              </w:rPr>
              <w:t xml:space="preserve">Табела </w:t>
            </w:r>
            <w:r w:rsidR="00AD5F3B">
              <w:fldChar w:fldCharType="begin"/>
            </w:r>
            <w:r w:rsidR="00217AB7" w:rsidRPr="00F2043E">
              <w:rPr>
                <w:lang w:val="ru-RU"/>
              </w:rPr>
              <w:instrText xml:space="preserve"> </w:instrText>
            </w:r>
            <w:r w:rsidR="00217AB7">
              <w:instrText>SEQ</w:instrText>
            </w:r>
            <w:r w:rsidR="00217AB7" w:rsidRPr="00F2043E">
              <w:rPr>
                <w:lang w:val="ru-RU"/>
              </w:rPr>
              <w:instrText xml:space="preserve"> Табела \* </w:instrText>
            </w:r>
            <w:r w:rsidR="00217AB7">
              <w:instrText>ARABIC</w:instrText>
            </w:r>
            <w:r w:rsidR="00217AB7" w:rsidRPr="00F2043E">
              <w:rPr>
                <w:lang w:val="ru-RU"/>
              </w:rPr>
              <w:instrText xml:space="preserve"> </w:instrText>
            </w:r>
            <w:r w:rsidR="00AD5F3B">
              <w:fldChar w:fldCharType="separate"/>
            </w:r>
            <w:r w:rsidR="000847A6" w:rsidRPr="00F2043E">
              <w:rPr>
                <w:noProof/>
                <w:lang w:val="ru-RU"/>
              </w:rPr>
              <w:t>1</w:t>
            </w:r>
            <w:r w:rsidR="00AD5F3B">
              <w:rPr>
                <w:noProof/>
              </w:rPr>
              <w:fldChar w:fldCharType="end"/>
            </w:r>
            <w:r w:rsidR="00F2043E" w:rsidRPr="00F2043E">
              <w:rPr>
                <w:noProof/>
                <w:lang w:val="ru-RU"/>
              </w:rPr>
              <w:t xml:space="preserve"> </w:t>
            </w:r>
            <w:r w:rsidR="00F2043E">
              <w:rPr>
                <w:noProof/>
                <w:lang w:val="ru-RU"/>
              </w:rPr>
              <w:t>–</w:t>
            </w:r>
            <w:r w:rsidR="00F2043E" w:rsidRPr="00F2043E">
              <w:rPr>
                <w:noProof/>
                <w:lang w:val="ru-RU"/>
              </w:rPr>
              <w:t xml:space="preserve"> </w:t>
            </w:r>
            <w:r w:rsidR="00F2043E">
              <w:rPr>
                <w:noProof/>
                <w:lang w:val="ru-RU"/>
              </w:rPr>
              <w:t>Решења Химелблауовог оптимизационог проблема</w:t>
            </w:r>
          </w:p>
          <w:tbl>
            <w:tblPr>
              <w:tblStyle w:val="ListTable21"/>
              <w:tblpPr w:leftFromText="180" w:rightFromText="180" w:vertAnchor="text" w:horzAnchor="margin" w:tblpY="-72"/>
              <w:tblOverlap w:val="never"/>
              <w:tblW w:w="10431" w:type="dxa"/>
              <w:tblLayout w:type="fixed"/>
              <w:tblLook w:val="0600" w:firstRow="0" w:lastRow="0" w:firstColumn="0" w:lastColumn="0" w:noHBand="1" w:noVBand="1"/>
            </w:tblPr>
            <w:tblGrid>
              <w:gridCol w:w="1276"/>
              <w:gridCol w:w="696"/>
              <w:gridCol w:w="702"/>
              <w:gridCol w:w="1226"/>
              <w:gridCol w:w="686"/>
              <w:gridCol w:w="1234"/>
              <w:gridCol w:w="1496"/>
              <w:gridCol w:w="1031"/>
              <w:gridCol w:w="1075"/>
              <w:gridCol w:w="1009"/>
            </w:tblGrid>
            <w:tr w:rsidR="007E77B5" w:rsidRPr="00F2043E" w14:paraId="32535ADA" w14:textId="77777777" w:rsidTr="00FD69BC">
              <w:trPr>
                <w:trHeight w:val="365"/>
              </w:trPr>
              <w:tc>
                <w:tcPr>
                  <w:tcW w:w="1276" w:type="dxa"/>
                  <w:vMerge w:val="restart"/>
                </w:tcPr>
                <w:p w14:paraId="1C1C0E77" w14:textId="77777777" w:rsidR="007E77B5" w:rsidRPr="00F2043E" w:rsidRDefault="007E77B5" w:rsidP="007E77B5">
                  <w:pPr>
                    <w:widowControl w:val="0"/>
                    <w:ind w:leftChars="0" w:left="0" w:firstLineChars="0" w:firstLine="0"/>
                    <w:jc w:val="left"/>
                    <w:textDirection w:val="lrTb"/>
                    <w:rPr>
                      <w:smallCaps/>
                      <w:lang w:val="ru-RU"/>
                    </w:rPr>
                  </w:pPr>
                </w:p>
                <w:p w14:paraId="7B63B40F" w14:textId="77777777" w:rsidR="007E77B5" w:rsidRPr="00F2043E" w:rsidRDefault="007E77B5" w:rsidP="007E77B5">
                  <w:pPr>
                    <w:widowControl w:val="0"/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Методе</w:t>
                  </w:r>
                </w:p>
              </w:tc>
              <w:tc>
                <w:tcPr>
                  <w:tcW w:w="4544" w:type="dxa"/>
                  <w:gridSpan w:val="5"/>
                </w:tcPr>
                <w:p w14:paraId="3AFF9292" w14:textId="77777777" w:rsidR="007E77B5" w:rsidRPr="00F2043E" w:rsidRDefault="007E77B5" w:rsidP="007E77B5">
                  <w:pPr>
                    <w:widowControl w:val="0"/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Променљиве</w:t>
                  </w:r>
                </w:p>
              </w:tc>
              <w:tc>
                <w:tcPr>
                  <w:tcW w:w="1496" w:type="dxa"/>
                  <w:vMerge w:val="restart"/>
                </w:tcPr>
                <w:p w14:paraId="79A6ACE6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</w:p>
                <w:p w14:paraId="0A43E6CC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Решење</w:t>
                  </w:r>
                </w:p>
              </w:tc>
              <w:tc>
                <w:tcPr>
                  <w:tcW w:w="3115" w:type="dxa"/>
                  <w:gridSpan w:val="3"/>
                </w:tcPr>
                <w:p w14:paraId="69F9E1AB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Ограничења</w:t>
                  </w:r>
                </w:p>
              </w:tc>
            </w:tr>
            <w:tr w:rsidR="007E77B5" w:rsidRPr="00F2043E" w14:paraId="276EE768" w14:textId="77777777" w:rsidTr="00FD69BC">
              <w:trPr>
                <w:trHeight w:val="303"/>
              </w:trPr>
              <w:tc>
                <w:tcPr>
                  <w:tcW w:w="1276" w:type="dxa"/>
                  <w:vMerge/>
                </w:tcPr>
                <w:p w14:paraId="42D12F18" w14:textId="77777777" w:rsidR="007E77B5" w:rsidRPr="00F2043E" w:rsidRDefault="007E77B5" w:rsidP="007E77B5">
                  <w:pPr>
                    <w:spacing w:line="240" w:lineRule="auto"/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</w:p>
              </w:tc>
              <w:tc>
                <w:tcPr>
                  <w:tcW w:w="696" w:type="dxa"/>
                </w:tcPr>
                <w:p w14:paraId="6E0873A6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x</w:t>
                  </w:r>
                  <w:r w:rsidRPr="00F2043E">
                    <w:rPr>
                      <w:smallCaps/>
                      <w:lang w:val="ru-RU"/>
                    </w:rPr>
                    <w:t>1</w:t>
                  </w:r>
                </w:p>
              </w:tc>
              <w:tc>
                <w:tcPr>
                  <w:tcW w:w="702" w:type="dxa"/>
                </w:tcPr>
                <w:p w14:paraId="55498F87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x</w:t>
                  </w:r>
                  <w:r w:rsidRPr="00F2043E">
                    <w:rPr>
                      <w:smallCaps/>
                      <w:lang w:val="ru-RU"/>
                    </w:rPr>
                    <w:t>2</w:t>
                  </w:r>
                </w:p>
              </w:tc>
              <w:tc>
                <w:tcPr>
                  <w:tcW w:w="1226" w:type="dxa"/>
                </w:tcPr>
                <w:p w14:paraId="0214215D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x</w:t>
                  </w:r>
                  <w:r w:rsidRPr="00F2043E">
                    <w:rPr>
                      <w:smallCaps/>
                      <w:lang w:val="ru-RU"/>
                    </w:rPr>
                    <w:t>3</w:t>
                  </w:r>
                </w:p>
              </w:tc>
              <w:tc>
                <w:tcPr>
                  <w:tcW w:w="686" w:type="dxa"/>
                </w:tcPr>
                <w:p w14:paraId="59508ECD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x</w:t>
                  </w:r>
                  <w:r w:rsidRPr="00F2043E">
                    <w:rPr>
                      <w:smallCaps/>
                      <w:lang w:val="ru-RU"/>
                    </w:rPr>
                    <w:t>4</w:t>
                  </w:r>
                </w:p>
              </w:tc>
              <w:tc>
                <w:tcPr>
                  <w:tcW w:w="1234" w:type="dxa"/>
                </w:tcPr>
                <w:p w14:paraId="02833A27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x</w:t>
                  </w:r>
                  <w:r w:rsidRPr="00F2043E">
                    <w:rPr>
                      <w:smallCaps/>
                      <w:lang w:val="ru-RU"/>
                    </w:rPr>
                    <w:t>5</w:t>
                  </w:r>
                </w:p>
              </w:tc>
              <w:tc>
                <w:tcPr>
                  <w:tcW w:w="1496" w:type="dxa"/>
                  <w:vMerge/>
                </w:tcPr>
                <w:p w14:paraId="7F5A8EF4" w14:textId="77777777" w:rsidR="007E77B5" w:rsidRPr="00F2043E" w:rsidRDefault="007E77B5" w:rsidP="007E77B5">
                  <w:pPr>
                    <w:spacing w:line="240" w:lineRule="auto"/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</w:p>
              </w:tc>
              <w:tc>
                <w:tcPr>
                  <w:tcW w:w="1031" w:type="dxa"/>
                </w:tcPr>
                <w:p w14:paraId="502B2DF6" w14:textId="77777777" w:rsidR="007E77B5" w:rsidRPr="00F2043E" w:rsidRDefault="007E77B5" w:rsidP="007E77B5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jc w:val="both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t>g</w:t>
                  </w:r>
                  <w:r w:rsidRPr="00F2043E">
                    <w:rPr>
                      <w:lang w:val="ru-RU"/>
                    </w:rPr>
                    <w:t>1(</w:t>
                  </w:r>
                  <w:r w:rsidRPr="0093608D">
                    <w:t>X</w:t>
                  </w:r>
                  <w:r w:rsidRPr="00F2043E">
                    <w:rPr>
                      <w:lang w:val="ru-RU"/>
                    </w:rPr>
                    <w:t>)</w:t>
                  </w:r>
                </w:p>
              </w:tc>
              <w:tc>
                <w:tcPr>
                  <w:tcW w:w="1075" w:type="dxa"/>
                </w:tcPr>
                <w:p w14:paraId="238F28EF" w14:textId="77777777" w:rsidR="007E77B5" w:rsidRPr="00F2043E" w:rsidRDefault="007E77B5" w:rsidP="007E77B5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jc w:val="both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t>g</w:t>
                  </w:r>
                  <w:r w:rsidRPr="00F2043E">
                    <w:rPr>
                      <w:lang w:val="ru-RU"/>
                    </w:rPr>
                    <w:t>2(</w:t>
                  </w:r>
                  <w:r w:rsidRPr="0093608D">
                    <w:t>X</w:t>
                  </w:r>
                  <w:r w:rsidRPr="00F2043E">
                    <w:rPr>
                      <w:lang w:val="ru-RU"/>
                    </w:rPr>
                    <w:t>)</w:t>
                  </w:r>
                </w:p>
              </w:tc>
              <w:tc>
                <w:tcPr>
                  <w:tcW w:w="1009" w:type="dxa"/>
                </w:tcPr>
                <w:p w14:paraId="46222840" w14:textId="77777777" w:rsidR="007E77B5" w:rsidRPr="00F2043E" w:rsidRDefault="007E77B5" w:rsidP="007E77B5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jc w:val="both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t>g</w:t>
                  </w:r>
                  <w:r w:rsidRPr="00F2043E">
                    <w:rPr>
                      <w:lang w:val="ru-RU"/>
                    </w:rPr>
                    <w:t>3(</w:t>
                  </w:r>
                  <w:r w:rsidRPr="0093608D">
                    <w:t>X</w:t>
                  </w:r>
                  <w:r w:rsidRPr="00F2043E">
                    <w:rPr>
                      <w:lang w:val="ru-RU"/>
                    </w:rPr>
                    <w:t>)</w:t>
                  </w:r>
                </w:p>
              </w:tc>
            </w:tr>
            <w:tr w:rsidR="007E77B5" w:rsidRPr="00F2043E" w14:paraId="3F2C21CD" w14:textId="77777777" w:rsidTr="00FD69BC">
              <w:trPr>
                <w:trHeight w:val="193"/>
              </w:trPr>
              <w:tc>
                <w:tcPr>
                  <w:tcW w:w="1276" w:type="dxa"/>
                </w:tcPr>
                <w:p w14:paraId="64B0578C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i/>
                      <w:iCs/>
                      <w:smallCaps/>
                    </w:rPr>
                    <w:t>GA</w:t>
                  </w:r>
                  <w:r w:rsidRPr="00F2043E">
                    <w:rPr>
                      <w:smallCaps/>
                      <w:lang w:val="ru-RU"/>
                    </w:rPr>
                    <w:t xml:space="preserve"> [8]</w:t>
                  </w:r>
                </w:p>
              </w:tc>
              <w:tc>
                <w:tcPr>
                  <w:tcW w:w="696" w:type="dxa"/>
                </w:tcPr>
                <w:p w14:paraId="5C1B7CBC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80.39</w:t>
                  </w:r>
                </w:p>
              </w:tc>
              <w:tc>
                <w:tcPr>
                  <w:tcW w:w="702" w:type="dxa"/>
                </w:tcPr>
                <w:p w14:paraId="258D2133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35.07</w:t>
                  </w:r>
                </w:p>
              </w:tc>
              <w:tc>
                <w:tcPr>
                  <w:tcW w:w="1226" w:type="dxa"/>
                </w:tcPr>
                <w:p w14:paraId="323F6065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32.05</w:t>
                  </w:r>
                </w:p>
              </w:tc>
              <w:tc>
                <w:tcPr>
                  <w:tcW w:w="686" w:type="dxa"/>
                </w:tcPr>
                <w:p w14:paraId="4461C561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40.33</w:t>
                  </w:r>
                </w:p>
              </w:tc>
              <w:tc>
                <w:tcPr>
                  <w:tcW w:w="1234" w:type="dxa"/>
                </w:tcPr>
                <w:p w14:paraId="75DDE709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33.34</w:t>
                  </w:r>
                </w:p>
              </w:tc>
              <w:tc>
                <w:tcPr>
                  <w:tcW w:w="1496" w:type="dxa"/>
                </w:tcPr>
                <w:p w14:paraId="5CF54B70" w14:textId="77777777" w:rsidR="007E77B5" w:rsidRPr="00F2043E" w:rsidRDefault="00297837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sdt>
                    <w:sdtPr>
                      <w:tag w:val="goog_rdk_0"/>
                      <w:id w:val="-1316722039"/>
                    </w:sdtPr>
                    <w:sdtEndPr/>
                    <w:sdtContent>
                      <w:r w:rsidR="007E77B5" w:rsidRPr="00F2043E">
                        <w:rPr>
                          <w:rFonts w:eastAsia="Gungsuh"/>
                          <w:smallCaps/>
                          <w:lang w:val="ru-RU"/>
                        </w:rPr>
                        <w:t>−30005.700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495BFB9A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91.65619</w:t>
                  </w:r>
                </w:p>
              </w:tc>
              <w:tc>
                <w:tcPr>
                  <w:tcW w:w="1075" w:type="dxa"/>
                </w:tcPr>
                <w:p w14:paraId="68D01CB5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99.53690</w:t>
                  </w:r>
                </w:p>
              </w:tc>
              <w:tc>
                <w:tcPr>
                  <w:tcW w:w="1009" w:type="dxa"/>
                </w:tcPr>
                <w:p w14:paraId="12EA3CD3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20.02553</w:t>
                  </w:r>
                </w:p>
              </w:tc>
            </w:tr>
            <w:tr w:rsidR="007E77B5" w:rsidRPr="00F2043E" w14:paraId="11D21068" w14:textId="77777777" w:rsidTr="00FD69BC">
              <w:trPr>
                <w:trHeight w:val="343"/>
              </w:trPr>
              <w:tc>
                <w:tcPr>
                  <w:tcW w:w="1276" w:type="dxa"/>
                </w:tcPr>
                <w:p w14:paraId="1B198353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proofErr w:type="spellStart"/>
                  <w:r w:rsidRPr="0093608D">
                    <w:rPr>
                      <w:i/>
                      <w:iCs/>
                      <w:smallCaps/>
                    </w:rPr>
                    <w:t>Himmelblau</w:t>
                  </w:r>
                  <w:proofErr w:type="spellEnd"/>
                  <w:r w:rsidRPr="00F2043E">
                    <w:rPr>
                      <w:smallCaps/>
                      <w:lang w:val="ru-RU"/>
                    </w:rPr>
                    <w:t xml:space="preserve"> [7]</w:t>
                  </w:r>
                </w:p>
              </w:tc>
              <w:tc>
                <w:tcPr>
                  <w:tcW w:w="696" w:type="dxa"/>
                </w:tcPr>
                <w:p w14:paraId="3CCFD66D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702" w:type="dxa"/>
                </w:tcPr>
                <w:p w14:paraId="0C61F42F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226" w:type="dxa"/>
                </w:tcPr>
                <w:p w14:paraId="24E167B9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686" w:type="dxa"/>
                </w:tcPr>
                <w:p w14:paraId="7654E3F8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234" w:type="dxa"/>
                </w:tcPr>
                <w:p w14:paraId="31BA910A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496" w:type="dxa"/>
                </w:tcPr>
                <w:p w14:paraId="5D5AEE7E" w14:textId="77777777" w:rsidR="007E77B5" w:rsidRPr="00F2043E" w:rsidRDefault="00297837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sdt>
                    <w:sdtPr>
                      <w:tag w:val="goog_rdk_1"/>
                      <w:id w:val="1699433099"/>
                    </w:sdtPr>
                    <w:sdtEndPr/>
                    <w:sdtContent>
                      <w:r w:rsidR="007E77B5" w:rsidRPr="00F2043E">
                        <w:rPr>
                          <w:rFonts w:eastAsia="Gungsuh"/>
                          <w:smallCaps/>
                          <w:lang w:val="ru-RU"/>
                        </w:rPr>
                        <w:t>−30373.949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047C4B04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075" w:type="dxa"/>
                </w:tcPr>
                <w:p w14:paraId="2F5699DE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009" w:type="dxa"/>
                </w:tcPr>
                <w:p w14:paraId="2859A314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</w:tr>
            <w:tr w:rsidR="007E77B5" w:rsidRPr="00F2043E" w14:paraId="7143BD98" w14:textId="77777777" w:rsidTr="00FD69BC">
              <w:trPr>
                <w:trHeight w:val="170"/>
              </w:trPr>
              <w:tc>
                <w:tcPr>
                  <w:tcW w:w="1276" w:type="dxa"/>
                </w:tcPr>
                <w:p w14:paraId="42CC2CF7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Наш </w:t>
                  </w:r>
                  <w:r w:rsidRPr="0093608D">
                    <w:rPr>
                      <w:i/>
                      <w:iCs/>
                      <w:smallCaps/>
                    </w:rPr>
                    <w:t>PSO</w:t>
                  </w:r>
                </w:p>
              </w:tc>
              <w:tc>
                <w:tcPr>
                  <w:tcW w:w="696" w:type="dxa"/>
                </w:tcPr>
                <w:p w14:paraId="2DE5C8A3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7</w:t>
                  </w:r>
                  <w:r w:rsidR="00030F8D" w:rsidRPr="00F2043E">
                    <w:rPr>
                      <w:smallCaps/>
                      <w:lang w:val="ru-RU"/>
                    </w:rPr>
                    <w:t>8</w:t>
                  </w:r>
                  <w:r w:rsidRPr="00F2043E">
                    <w:rPr>
                      <w:smallCaps/>
                      <w:lang w:val="ru-RU"/>
                    </w:rPr>
                    <w:t>.0</w:t>
                  </w:r>
                  <w:r w:rsidR="00030F8D" w:rsidRPr="00F2043E">
                    <w:rPr>
                      <w:smallCaps/>
                      <w:lang w:val="ru-RU"/>
                    </w:rPr>
                    <w:t>0</w:t>
                  </w:r>
                </w:p>
              </w:tc>
              <w:tc>
                <w:tcPr>
                  <w:tcW w:w="702" w:type="dxa"/>
                </w:tcPr>
                <w:p w14:paraId="634EE4F0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</w:t>
                  </w:r>
                  <w:r w:rsidR="00030F8D" w:rsidRPr="00F2043E">
                    <w:rPr>
                      <w:smallCaps/>
                      <w:lang w:val="ru-RU"/>
                    </w:rPr>
                    <w:t>3</w:t>
                  </w:r>
                  <w:r w:rsidRPr="00F2043E">
                    <w:rPr>
                      <w:smallCaps/>
                      <w:lang w:val="ru-RU"/>
                    </w:rPr>
                    <w:t>.0</w:t>
                  </w:r>
                  <w:r w:rsidR="00030F8D" w:rsidRPr="00F2043E">
                    <w:rPr>
                      <w:smallCaps/>
                      <w:lang w:val="ru-RU"/>
                    </w:rPr>
                    <w:t>0</w:t>
                  </w:r>
                </w:p>
              </w:tc>
              <w:tc>
                <w:tcPr>
                  <w:tcW w:w="1226" w:type="dxa"/>
                </w:tcPr>
                <w:p w14:paraId="64B1AF37" w14:textId="77777777" w:rsidR="007E77B5" w:rsidRPr="00F2043E" w:rsidRDefault="00030F8D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29</w:t>
                  </w:r>
                  <w:r w:rsidR="007E77B5" w:rsidRPr="00F2043E">
                    <w:rPr>
                      <w:smallCaps/>
                      <w:lang w:val="ru-RU"/>
                    </w:rPr>
                    <w:t>.</w:t>
                  </w:r>
                  <w:r w:rsidRPr="00F2043E">
                    <w:rPr>
                      <w:smallCaps/>
                      <w:lang w:val="ru-RU"/>
                    </w:rPr>
                    <w:t>99</w:t>
                  </w:r>
                </w:p>
              </w:tc>
              <w:tc>
                <w:tcPr>
                  <w:tcW w:w="686" w:type="dxa"/>
                </w:tcPr>
                <w:p w14:paraId="0F9BBDA1" w14:textId="77777777" w:rsidR="007E77B5" w:rsidRPr="00F2043E" w:rsidRDefault="007F4C4A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44</w:t>
                  </w:r>
                  <w:r w:rsidR="007E77B5" w:rsidRPr="00F2043E">
                    <w:rPr>
                      <w:smallCaps/>
                      <w:lang w:val="ru-RU"/>
                    </w:rPr>
                    <w:t>.</w:t>
                  </w:r>
                  <w:r w:rsidRPr="00F2043E">
                    <w:rPr>
                      <w:smallCaps/>
                      <w:lang w:val="ru-RU"/>
                    </w:rPr>
                    <w:t>99</w:t>
                  </w:r>
                </w:p>
              </w:tc>
              <w:tc>
                <w:tcPr>
                  <w:tcW w:w="1234" w:type="dxa"/>
                </w:tcPr>
                <w:p w14:paraId="64C68B80" w14:textId="77777777" w:rsidR="007E77B5" w:rsidRPr="00F2043E" w:rsidRDefault="007F4C4A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36</w:t>
                  </w:r>
                  <w:r w:rsidR="007E77B5" w:rsidRPr="00F2043E">
                    <w:rPr>
                      <w:smallCaps/>
                      <w:lang w:val="ru-RU"/>
                    </w:rPr>
                    <w:t>.</w:t>
                  </w:r>
                  <w:r w:rsidRPr="00F2043E">
                    <w:rPr>
                      <w:smallCaps/>
                      <w:lang w:val="ru-RU"/>
                    </w:rPr>
                    <w:t>75</w:t>
                  </w:r>
                </w:p>
              </w:tc>
              <w:tc>
                <w:tcPr>
                  <w:tcW w:w="1496" w:type="dxa"/>
                </w:tcPr>
                <w:p w14:paraId="2FE28850" w14:textId="77777777" w:rsidR="007E77B5" w:rsidRPr="00F2043E" w:rsidRDefault="00297837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sdt>
                    <w:sdtPr>
                      <w:tag w:val="goog_rdk_1"/>
                      <w:id w:val="202914215"/>
                    </w:sdtPr>
                    <w:sdtEndPr/>
                    <w:sdtContent>
                      <w:r w:rsidR="007E77B5" w:rsidRPr="00F2043E">
                        <w:rPr>
                          <w:lang w:val="ru-RU"/>
                        </w:rPr>
                        <w:t xml:space="preserve"> </w:t>
                      </w:r>
                      <w:r w:rsidR="007E77B5" w:rsidRPr="00F2043E">
                        <w:rPr>
                          <w:rFonts w:eastAsia="Gungsuh"/>
                          <w:smallCaps/>
                          <w:lang w:val="ru-RU"/>
                        </w:rPr>
                        <w:t>-30</w:t>
                      </w:r>
                      <w:r w:rsidR="00030F8D" w:rsidRPr="00F2043E">
                        <w:rPr>
                          <w:rFonts w:eastAsia="Gungsuh"/>
                          <w:smallCaps/>
                          <w:lang w:val="ru-RU"/>
                        </w:rPr>
                        <w:t>665</w:t>
                      </w:r>
                      <w:r w:rsidR="007E77B5" w:rsidRPr="00F2043E">
                        <w:rPr>
                          <w:rFonts w:eastAsia="Gungsuh"/>
                          <w:smallCaps/>
                          <w:lang w:val="ru-RU"/>
                        </w:rPr>
                        <w:t>.1</w:t>
                      </w:r>
                      <w:r w:rsidR="00030F8D" w:rsidRPr="00F2043E">
                        <w:rPr>
                          <w:rFonts w:eastAsia="Gungsuh"/>
                          <w:smallCaps/>
                          <w:lang w:val="ru-RU"/>
                        </w:rPr>
                        <w:t>9</w:t>
                      </w:r>
                      <w:r w:rsidR="007F4C4A" w:rsidRPr="00F2043E">
                        <w:rPr>
                          <w:rFonts w:eastAsia="Gungsuh"/>
                          <w:smallCaps/>
                          <w:lang w:val="ru-RU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20944499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91.9</w:t>
                  </w:r>
                  <w:r w:rsidR="007F4C4A" w:rsidRPr="00F2043E">
                    <w:rPr>
                      <w:smallCaps/>
                      <w:lang w:val="ru-RU"/>
                    </w:rPr>
                    <w:t>9</w:t>
                  </w:r>
                </w:p>
              </w:tc>
              <w:tc>
                <w:tcPr>
                  <w:tcW w:w="1075" w:type="dxa"/>
                </w:tcPr>
                <w:p w14:paraId="73186BC2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9</w:t>
                  </w:r>
                  <w:r w:rsidR="007F4C4A" w:rsidRPr="00F2043E">
                    <w:rPr>
                      <w:smallCaps/>
                      <w:lang w:val="ru-RU"/>
                    </w:rPr>
                    <w:t>4</w:t>
                  </w:r>
                  <w:r w:rsidRPr="00F2043E">
                    <w:rPr>
                      <w:smallCaps/>
                      <w:lang w:val="ru-RU"/>
                    </w:rPr>
                    <w:t>.</w:t>
                  </w:r>
                  <w:r w:rsidR="007F4C4A" w:rsidRPr="00F2043E">
                    <w:rPr>
                      <w:smallCaps/>
                      <w:lang w:val="ru-RU"/>
                    </w:rPr>
                    <w:t>915</w:t>
                  </w:r>
                </w:p>
              </w:tc>
              <w:tc>
                <w:tcPr>
                  <w:tcW w:w="1009" w:type="dxa"/>
                </w:tcPr>
                <w:p w14:paraId="0AEAEAF0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20.000</w:t>
                  </w:r>
                  <w:r w:rsidR="007F4C4A" w:rsidRPr="00F2043E">
                    <w:rPr>
                      <w:smallCaps/>
                      <w:lang w:val="ru-RU"/>
                    </w:rPr>
                    <w:t>2</w:t>
                  </w:r>
                </w:p>
              </w:tc>
            </w:tr>
            <w:tr w:rsidR="007E77B5" w:rsidRPr="00F2043E" w14:paraId="6F170F9F" w14:textId="77777777" w:rsidTr="00FD69BC">
              <w:trPr>
                <w:trHeight w:val="193"/>
              </w:trPr>
              <w:tc>
                <w:tcPr>
                  <w:tcW w:w="1276" w:type="dxa"/>
                </w:tcPr>
                <w:p w14:paraId="4ECD6A34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i/>
                      <w:iCs/>
                      <w:smallCaps/>
                    </w:rPr>
                    <w:t>cuckoo</w:t>
                  </w:r>
                  <w:r w:rsidRPr="00F2043E">
                    <w:rPr>
                      <w:smallCaps/>
                      <w:lang w:val="ru-RU"/>
                    </w:rPr>
                    <w:t xml:space="preserve"> [11]</w:t>
                  </w:r>
                </w:p>
              </w:tc>
              <w:tc>
                <w:tcPr>
                  <w:tcW w:w="696" w:type="dxa"/>
                </w:tcPr>
                <w:p w14:paraId="39701BA4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14:paraId="1CE138C0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14:paraId="074ACCE2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29.99616</w:t>
                  </w:r>
                </w:p>
              </w:tc>
              <w:tc>
                <w:tcPr>
                  <w:tcW w:w="686" w:type="dxa"/>
                </w:tcPr>
                <w:p w14:paraId="5BA2B73E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14:paraId="0C5CA7C2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36.77605</w:t>
                  </w:r>
                </w:p>
              </w:tc>
              <w:tc>
                <w:tcPr>
                  <w:tcW w:w="1496" w:type="dxa"/>
                </w:tcPr>
                <w:p w14:paraId="599C75F9" w14:textId="77777777" w:rsidR="007E77B5" w:rsidRPr="00F2043E" w:rsidRDefault="00297837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sdt>
                    <w:sdtPr>
                      <w:tag w:val="goog_rdk_2"/>
                      <w:id w:val="300120922"/>
                    </w:sdtPr>
                    <w:sdtEndPr/>
                    <w:sdtContent>
                      <w:r w:rsidR="007E77B5" w:rsidRPr="00F2043E">
                        <w:rPr>
                          <w:rFonts w:eastAsia="Gungsuh"/>
                          <w:smallCaps/>
                          <w:lang w:val="ru-RU"/>
                        </w:rPr>
                        <w:t>−30665.233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6266A9A5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91.99996</w:t>
                  </w:r>
                </w:p>
              </w:tc>
              <w:tc>
                <w:tcPr>
                  <w:tcW w:w="1075" w:type="dxa"/>
                </w:tcPr>
                <w:p w14:paraId="17871721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98.84067</w:t>
                  </w:r>
                </w:p>
              </w:tc>
              <w:tc>
                <w:tcPr>
                  <w:tcW w:w="1009" w:type="dxa"/>
                </w:tcPr>
                <w:p w14:paraId="348F0DF4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20.0003</w:t>
                  </w:r>
                </w:p>
              </w:tc>
            </w:tr>
            <w:tr w:rsidR="007E77B5" w:rsidRPr="00F2043E" w14:paraId="0343C488" w14:textId="77777777" w:rsidTr="00FD69BC">
              <w:trPr>
                <w:trHeight w:val="481"/>
              </w:trPr>
              <w:tc>
                <w:tcPr>
                  <w:tcW w:w="1276" w:type="dxa"/>
                </w:tcPr>
                <w:p w14:paraId="62BF39A0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i/>
                      <w:iCs/>
                      <w:smallCaps/>
                    </w:rPr>
                    <w:t>harmony</w:t>
                  </w:r>
                  <w:r w:rsidRPr="00F2043E">
                    <w:rPr>
                      <w:smallCaps/>
                      <w:lang w:val="ru-RU"/>
                    </w:rPr>
                    <w:t xml:space="preserve"> [9]</w:t>
                  </w:r>
                </w:p>
              </w:tc>
              <w:tc>
                <w:tcPr>
                  <w:tcW w:w="696" w:type="dxa"/>
                </w:tcPr>
                <w:p w14:paraId="5D129A7F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14:paraId="2DBDDF24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14:paraId="68263C38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29.995</w:t>
                  </w:r>
                </w:p>
              </w:tc>
              <w:tc>
                <w:tcPr>
                  <w:tcW w:w="686" w:type="dxa"/>
                </w:tcPr>
                <w:p w14:paraId="1DE12FE0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14:paraId="62F65DB1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36.776</w:t>
                  </w:r>
                </w:p>
              </w:tc>
              <w:tc>
                <w:tcPr>
                  <w:tcW w:w="1496" w:type="dxa"/>
                </w:tcPr>
                <w:p w14:paraId="20754DC8" w14:textId="77777777" w:rsidR="007E77B5" w:rsidRPr="00F2043E" w:rsidRDefault="00297837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sdt>
                    <w:sdtPr>
                      <w:tag w:val="goog_rdk_3"/>
                      <w:id w:val="-2020771391"/>
                    </w:sdtPr>
                    <w:sdtEndPr/>
                    <w:sdtContent>
                      <w:r w:rsidR="007E77B5" w:rsidRPr="00F2043E">
                        <w:rPr>
                          <w:rFonts w:eastAsia="Gungsuh"/>
                          <w:smallCaps/>
                          <w:lang w:val="ru-RU"/>
                        </w:rPr>
                        <w:t>−30665.500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4F35BC82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92.00004</w:t>
                  </w:r>
                </w:p>
              </w:tc>
              <w:tc>
                <w:tcPr>
                  <w:tcW w:w="1075" w:type="dxa"/>
                </w:tcPr>
                <w:p w14:paraId="5B8DB2AC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98.84051</w:t>
                  </w:r>
                </w:p>
              </w:tc>
              <w:tc>
                <w:tcPr>
                  <w:tcW w:w="1009" w:type="dxa"/>
                </w:tcPr>
                <w:p w14:paraId="660C5C74" w14:textId="77777777" w:rsidR="007E77B5" w:rsidRPr="00F2043E" w:rsidRDefault="007E77B5" w:rsidP="007E77B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19.99994</w:t>
                  </w:r>
                </w:p>
              </w:tc>
            </w:tr>
            <w:tr w:rsidR="005F46F5" w:rsidRPr="00F2043E" w14:paraId="22358D98" w14:textId="77777777" w:rsidTr="00FD69BC">
              <w:trPr>
                <w:trHeight w:val="423"/>
              </w:trPr>
              <w:tc>
                <w:tcPr>
                  <w:tcW w:w="1276" w:type="dxa"/>
                </w:tcPr>
                <w:p w14:paraId="71E5A6D0" w14:textId="0A2E8D54" w:rsidR="005F46F5" w:rsidRPr="00F2043E" w:rsidRDefault="005F46F5" w:rsidP="005F46F5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jc w:val="both"/>
                    <w:textDirection w:val="lrTb"/>
                    <w:rPr>
                      <w:i/>
                      <w:iCs/>
                      <w:smallCaps/>
                      <w:lang w:val="ru-RU"/>
                    </w:rPr>
                  </w:pPr>
                  <w:r w:rsidRPr="0093608D">
                    <w:rPr>
                      <w:i/>
                      <w:iCs/>
                      <w:smallCaps/>
                    </w:rPr>
                    <w:t>simplex</w:t>
                  </w:r>
                  <w:r w:rsidRPr="00F2043E">
                    <w:rPr>
                      <w:smallCaps/>
                      <w:lang w:val="ru-RU"/>
                    </w:rPr>
                    <w:t xml:space="preserve"> [12]</w:t>
                  </w:r>
                </w:p>
              </w:tc>
              <w:tc>
                <w:tcPr>
                  <w:tcW w:w="696" w:type="dxa"/>
                </w:tcPr>
                <w:p w14:paraId="123D6E74" w14:textId="4608E2FC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14:paraId="59C31967" w14:textId="2B18B1B2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14:paraId="2CB26647" w14:textId="75F43318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29.995256</w:t>
                  </w:r>
                </w:p>
              </w:tc>
              <w:tc>
                <w:tcPr>
                  <w:tcW w:w="686" w:type="dxa"/>
                </w:tcPr>
                <w:p w14:paraId="530A6DCF" w14:textId="57EB8C58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14:paraId="52238AFF" w14:textId="3706FC8C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36.775813</w:t>
                  </w:r>
                </w:p>
              </w:tc>
              <w:tc>
                <w:tcPr>
                  <w:tcW w:w="1496" w:type="dxa"/>
                </w:tcPr>
                <w:p w14:paraId="38982896" w14:textId="5C747B92" w:rsidR="005F46F5" w:rsidRPr="00F2043E" w:rsidRDefault="00297837" w:rsidP="005F46F5">
                  <w:pPr>
                    <w:ind w:left="0" w:hanging="2"/>
                    <w:textDirection w:val="lrTb"/>
                    <w:rPr>
                      <w:lang w:val="ru-RU"/>
                    </w:rPr>
                  </w:pPr>
                  <w:sdt>
                    <w:sdtPr>
                      <w:tag w:val="goog_rdk_6"/>
                      <w:id w:val="496075339"/>
                    </w:sdtPr>
                    <w:sdtEndPr/>
                    <w:sdtContent>
                      <w:r w:rsidR="005F46F5" w:rsidRPr="00F2043E">
                        <w:rPr>
                          <w:rFonts w:eastAsia="Gungsuh"/>
                          <w:smallCaps/>
                          <w:lang w:val="ru-RU"/>
                        </w:rPr>
                        <w:t>−30665.538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4059D510" w14:textId="7D6043BB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</w:t>
                  </w: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075" w:type="dxa"/>
                </w:tcPr>
                <w:p w14:paraId="514FA718" w14:textId="0C4277FC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</w:t>
                  </w: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009" w:type="dxa"/>
                </w:tcPr>
                <w:p w14:paraId="77CA2D37" w14:textId="7819BF30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</w:t>
                  </w:r>
                  <w:r w:rsidRPr="0093608D">
                    <w:rPr>
                      <w:smallCaps/>
                    </w:rPr>
                    <w:t>NA</w:t>
                  </w:r>
                </w:p>
              </w:tc>
            </w:tr>
            <w:tr w:rsidR="005F46F5" w:rsidRPr="00F2043E" w14:paraId="76B16EEC" w14:textId="77777777" w:rsidTr="00FD69BC">
              <w:trPr>
                <w:trHeight w:val="423"/>
              </w:trPr>
              <w:tc>
                <w:tcPr>
                  <w:tcW w:w="1276" w:type="dxa"/>
                </w:tcPr>
                <w:p w14:paraId="3971FA45" w14:textId="565D9898" w:rsidR="005F46F5" w:rsidRPr="00F2043E" w:rsidRDefault="005F46F5" w:rsidP="00EA0AA2">
                  <w:pPr>
                    <w:tabs>
                      <w:tab w:val="left" w:pos="288"/>
                    </w:tabs>
                    <w:spacing w:after="120" w:line="228" w:lineRule="auto"/>
                    <w:ind w:left="0" w:hanging="2"/>
                    <w:textDirection w:val="lrTb"/>
                    <w:rPr>
                      <w:i/>
                      <w:iCs/>
                      <w:smallCaps/>
                      <w:lang w:val="ru-RU"/>
                    </w:rPr>
                  </w:pPr>
                  <w:r w:rsidRPr="0093608D">
                    <w:rPr>
                      <w:i/>
                      <w:iCs/>
                      <w:smallCaps/>
                    </w:rPr>
                    <w:t>GA</w:t>
                  </w:r>
                  <w:r w:rsidRPr="00F2043E">
                    <w:rPr>
                      <w:smallCaps/>
                      <w:lang w:val="ru-RU"/>
                    </w:rPr>
                    <w:t>[6]</w:t>
                  </w:r>
                </w:p>
              </w:tc>
              <w:tc>
                <w:tcPr>
                  <w:tcW w:w="696" w:type="dxa"/>
                </w:tcPr>
                <w:p w14:paraId="649AEF33" w14:textId="5FB3D456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</w:t>
                  </w: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702" w:type="dxa"/>
                </w:tcPr>
                <w:p w14:paraId="26D751F8" w14:textId="10E5CE46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</w:t>
                  </w: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226" w:type="dxa"/>
                </w:tcPr>
                <w:p w14:paraId="2D7053CA" w14:textId="5B26FD8A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</w:t>
                  </w: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686" w:type="dxa"/>
                </w:tcPr>
                <w:p w14:paraId="494B24CE" w14:textId="01D9741F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234" w:type="dxa"/>
                </w:tcPr>
                <w:p w14:paraId="62CFC40E" w14:textId="0E488CB3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496" w:type="dxa"/>
                </w:tcPr>
                <w:p w14:paraId="57A14964" w14:textId="104A74CB" w:rsidR="005F46F5" w:rsidRPr="00F2043E" w:rsidRDefault="00297837" w:rsidP="005F46F5">
                  <w:pPr>
                    <w:ind w:left="0" w:hanging="2"/>
                    <w:textDirection w:val="lrTb"/>
                    <w:rPr>
                      <w:lang w:val="ru-RU"/>
                    </w:rPr>
                  </w:pPr>
                  <w:sdt>
                    <w:sdtPr>
                      <w:tag w:val="goog_rdk_8"/>
                      <w:id w:val="1871267245"/>
                    </w:sdtPr>
                    <w:sdtEndPr/>
                    <w:sdtContent>
                      <w:r w:rsidR="005F46F5" w:rsidRPr="00F2043E">
                        <w:rPr>
                          <w:rFonts w:eastAsia="Gungsuh"/>
                          <w:smallCaps/>
                          <w:lang w:val="ru-RU"/>
                        </w:rPr>
                        <w:t>−30665.539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61896847" w14:textId="136F37FC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075" w:type="dxa"/>
                </w:tcPr>
                <w:p w14:paraId="6F725BA9" w14:textId="2CC386C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  <w:tc>
                <w:tcPr>
                  <w:tcW w:w="1009" w:type="dxa"/>
                </w:tcPr>
                <w:p w14:paraId="11334381" w14:textId="64165E0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smallCaps/>
                    </w:rPr>
                    <w:t>NA</w:t>
                  </w:r>
                </w:p>
              </w:tc>
            </w:tr>
            <w:tr w:rsidR="005F46F5" w:rsidRPr="00F2043E" w14:paraId="2EA2F542" w14:textId="77777777" w:rsidTr="00FD69BC">
              <w:trPr>
                <w:trHeight w:val="193"/>
              </w:trPr>
              <w:tc>
                <w:tcPr>
                  <w:tcW w:w="1276" w:type="dxa"/>
                </w:tcPr>
                <w:p w14:paraId="49FEDBEB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i/>
                      <w:iCs/>
                      <w:smallCaps/>
                    </w:rPr>
                    <w:t>PSO</w:t>
                  </w:r>
                  <w:r w:rsidRPr="00F2043E">
                    <w:rPr>
                      <w:smallCaps/>
                      <w:lang w:val="ru-RU"/>
                    </w:rPr>
                    <w:t xml:space="preserve"> [10]</w:t>
                  </w:r>
                </w:p>
              </w:tc>
              <w:tc>
                <w:tcPr>
                  <w:tcW w:w="696" w:type="dxa"/>
                </w:tcPr>
                <w:p w14:paraId="5147A814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14:paraId="4507DBB6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14:paraId="5984A3CA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29.995256</w:t>
                  </w:r>
                </w:p>
              </w:tc>
              <w:tc>
                <w:tcPr>
                  <w:tcW w:w="686" w:type="dxa"/>
                </w:tcPr>
                <w:p w14:paraId="508C71F2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14:paraId="36FC2A87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36.7758129</w:t>
                  </w:r>
                </w:p>
              </w:tc>
              <w:tc>
                <w:tcPr>
                  <w:tcW w:w="1496" w:type="dxa"/>
                </w:tcPr>
                <w:p w14:paraId="02F8602D" w14:textId="77777777" w:rsidR="005F46F5" w:rsidRPr="00F2043E" w:rsidRDefault="00297837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sdt>
                    <w:sdtPr>
                      <w:tag w:val="goog_rdk_7"/>
                      <w:id w:val="-1581908147"/>
                    </w:sdtPr>
                    <w:sdtEndPr/>
                    <w:sdtContent>
                      <w:r w:rsidR="005F46F5" w:rsidRPr="00F2043E">
                        <w:rPr>
                          <w:rFonts w:eastAsia="Gungsuh"/>
                          <w:smallCaps/>
                          <w:lang w:val="ru-RU"/>
                        </w:rPr>
                        <w:t>−30665.539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0D8E5DBE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93.28536</w:t>
                  </w:r>
                </w:p>
              </w:tc>
              <w:tc>
                <w:tcPr>
                  <w:tcW w:w="1075" w:type="dxa"/>
                </w:tcPr>
                <w:p w14:paraId="29AEE8C4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100.40478</w:t>
                  </w:r>
                </w:p>
              </w:tc>
              <w:tc>
                <w:tcPr>
                  <w:tcW w:w="1009" w:type="dxa"/>
                </w:tcPr>
                <w:p w14:paraId="36246E29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20.00000</w:t>
                  </w:r>
                </w:p>
              </w:tc>
            </w:tr>
            <w:tr w:rsidR="005F46F5" w:rsidRPr="00F2043E" w14:paraId="344019D7" w14:textId="77777777" w:rsidTr="00FD69BC">
              <w:trPr>
                <w:trHeight w:val="193"/>
              </w:trPr>
              <w:tc>
                <w:tcPr>
                  <w:tcW w:w="1276" w:type="dxa"/>
                </w:tcPr>
                <w:p w14:paraId="3CA7C110" w14:textId="458E194D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proofErr w:type="spellStart"/>
                  <w:r w:rsidRPr="0093608D">
                    <w:rPr>
                      <w:i/>
                      <w:iCs/>
                      <w:smallCaps/>
                    </w:rPr>
                    <w:t>PSOa</w:t>
                  </w:r>
                  <w:proofErr w:type="spellEnd"/>
                  <w:r w:rsidRPr="00F2043E">
                    <w:rPr>
                      <w:smallCaps/>
                      <w:lang w:val="ru-RU"/>
                    </w:rPr>
                    <w:t xml:space="preserve">, </w:t>
                  </w:r>
                  <w:proofErr w:type="spellStart"/>
                  <w:r w:rsidRPr="0093608D">
                    <w:rPr>
                      <w:i/>
                      <w:iCs/>
                      <w:smallCaps/>
                    </w:rPr>
                    <w:t>PSOstr</w:t>
                  </w:r>
                  <w:proofErr w:type="spellEnd"/>
                  <w:r w:rsidRPr="00F2043E">
                    <w:rPr>
                      <w:smallCaps/>
                      <w:lang w:val="ru-RU"/>
                    </w:rPr>
                    <w:t xml:space="preserve"> [13]</w:t>
                  </w:r>
                </w:p>
              </w:tc>
              <w:tc>
                <w:tcPr>
                  <w:tcW w:w="696" w:type="dxa"/>
                </w:tcPr>
                <w:p w14:paraId="0AA665B9" w14:textId="3EF1478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78.00</w:t>
                  </w:r>
                </w:p>
              </w:tc>
              <w:tc>
                <w:tcPr>
                  <w:tcW w:w="702" w:type="dxa"/>
                </w:tcPr>
                <w:p w14:paraId="2C9914B1" w14:textId="62BC4D2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33.00</w:t>
                  </w:r>
                </w:p>
              </w:tc>
              <w:tc>
                <w:tcPr>
                  <w:tcW w:w="1226" w:type="dxa"/>
                </w:tcPr>
                <w:p w14:paraId="07BBA3C5" w14:textId="3A2541A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29.995256</w:t>
                  </w:r>
                </w:p>
              </w:tc>
              <w:tc>
                <w:tcPr>
                  <w:tcW w:w="686" w:type="dxa"/>
                </w:tcPr>
                <w:p w14:paraId="44866B66" w14:textId="3AB0E051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45.00</w:t>
                  </w:r>
                </w:p>
              </w:tc>
              <w:tc>
                <w:tcPr>
                  <w:tcW w:w="1234" w:type="dxa"/>
                </w:tcPr>
                <w:p w14:paraId="73D2EFAF" w14:textId="74407CA1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36.775813</w:t>
                  </w:r>
                </w:p>
              </w:tc>
              <w:tc>
                <w:tcPr>
                  <w:tcW w:w="1496" w:type="dxa"/>
                </w:tcPr>
                <w:p w14:paraId="7E41FF49" w14:textId="5F15E51E" w:rsidR="005F46F5" w:rsidRPr="00F2043E" w:rsidRDefault="00297837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sdt>
                    <w:sdtPr>
                      <w:tag w:val="goog_rdk_5"/>
                      <w:id w:val="2039537250"/>
                    </w:sdtPr>
                    <w:sdtEndPr/>
                    <w:sdtContent>
                      <w:r w:rsidR="005F46F5" w:rsidRPr="00F2043E">
                        <w:rPr>
                          <w:rFonts w:eastAsia="Gungsuh"/>
                          <w:smallCaps/>
                          <w:lang w:val="ru-RU"/>
                        </w:rPr>
                        <w:t>−30665.54</w:t>
                      </w:r>
                    </w:sdtContent>
                  </w:sdt>
                </w:p>
              </w:tc>
              <w:tc>
                <w:tcPr>
                  <w:tcW w:w="1031" w:type="dxa"/>
                </w:tcPr>
                <w:p w14:paraId="44EB9752" w14:textId="32CA722F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92.00000</w:t>
                  </w:r>
                </w:p>
              </w:tc>
              <w:tc>
                <w:tcPr>
                  <w:tcW w:w="1075" w:type="dxa"/>
                </w:tcPr>
                <w:p w14:paraId="1D18EBC0" w14:textId="48FDA896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98.84050</w:t>
                  </w:r>
                </w:p>
              </w:tc>
              <w:tc>
                <w:tcPr>
                  <w:tcW w:w="1009" w:type="dxa"/>
                </w:tcPr>
                <w:p w14:paraId="6018D8C0" w14:textId="22C00D3B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20.00000</w:t>
                  </w:r>
                </w:p>
              </w:tc>
            </w:tr>
            <w:tr w:rsidR="005F46F5" w:rsidRPr="00F2043E" w14:paraId="3FFA08B1" w14:textId="77777777" w:rsidTr="00FD69BC">
              <w:trPr>
                <w:trHeight w:val="400"/>
              </w:trPr>
              <w:tc>
                <w:tcPr>
                  <w:tcW w:w="1276" w:type="dxa"/>
                  <w:tcBorders>
                    <w:bottom w:val="single" w:sz="4" w:space="0" w:color="666666" w:themeColor="text1" w:themeTint="99"/>
                  </w:tcBorders>
                </w:tcPr>
                <w:p w14:paraId="1A2C09A6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93608D">
                    <w:rPr>
                      <w:i/>
                      <w:iCs/>
                      <w:smallCaps/>
                    </w:rPr>
                    <w:t>PSO</w:t>
                  </w:r>
                  <w:r w:rsidRPr="00F2043E">
                    <w:rPr>
                      <w:i/>
                      <w:iCs/>
                      <w:smallCaps/>
                      <w:lang w:val="ru-RU"/>
                    </w:rPr>
                    <w:t>-</w:t>
                  </w:r>
                  <w:r w:rsidRPr="0093608D">
                    <w:rPr>
                      <w:i/>
                      <w:iCs/>
                      <w:smallCaps/>
                    </w:rPr>
                    <w:t>GA</w:t>
                  </w:r>
                  <w:r w:rsidRPr="00F2043E">
                    <w:rPr>
                      <w:smallCaps/>
                      <w:lang w:val="ru-RU"/>
                    </w:rPr>
                    <w:t xml:space="preserve"> [3]</w:t>
                  </w:r>
                </w:p>
              </w:tc>
              <w:tc>
                <w:tcPr>
                  <w:tcW w:w="696" w:type="dxa"/>
                  <w:tcBorders>
                    <w:bottom w:val="single" w:sz="4" w:space="0" w:color="666666" w:themeColor="text1" w:themeTint="99"/>
                  </w:tcBorders>
                </w:tcPr>
                <w:p w14:paraId="267AF627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78.00</w:t>
                  </w:r>
                </w:p>
              </w:tc>
              <w:tc>
                <w:tcPr>
                  <w:tcW w:w="702" w:type="dxa"/>
                  <w:tcBorders>
                    <w:bottom w:val="single" w:sz="4" w:space="0" w:color="666666" w:themeColor="text1" w:themeTint="99"/>
                  </w:tcBorders>
                </w:tcPr>
                <w:p w14:paraId="56420FA2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33.00</w:t>
                  </w:r>
                </w:p>
              </w:tc>
              <w:tc>
                <w:tcPr>
                  <w:tcW w:w="1226" w:type="dxa"/>
                  <w:tcBorders>
                    <w:bottom w:val="single" w:sz="4" w:space="0" w:color="666666" w:themeColor="text1" w:themeTint="99"/>
                  </w:tcBorders>
                </w:tcPr>
                <w:p w14:paraId="3F5E8F0C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29.9951741</w:t>
                  </w:r>
                </w:p>
              </w:tc>
              <w:tc>
                <w:tcPr>
                  <w:tcW w:w="686" w:type="dxa"/>
                  <w:tcBorders>
                    <w:bottom w:val="single" w:sz="4" w:space="0" w:color="666666" w:themeColor="text1" w:themeTint="99"/>
                  </w:tcBorders>
                </w:tcPr>
                <w:p w14:paraId="29A286FE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45.00</w:t>
                  </w:r>
                </w:p>
              </w:tc>
              <w:tc>
                <w:tcPr>
                  <w:tcW w:w="1234" w:type="dxa"/>
                  <w:tcBorders>
                    <w:bottom w:val="single" w:sz="4" w:space="0" w:color="666666" w:themeColor="text1" w:themeTint="99"/>
                  </w:tcBorders>
                </w:tcPr>
                <w:p w14:paraId="5B218AA0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36.7757340</w:t>
                  </w:r>
                </w:p>
              </w:tc>
              <w:tc>
                <w:tcPr>
                  <w:tcW w:w="1496" w:type="dxa"/>
                  <w:tcBorders>
                    <w:bottom w:val="single" w:sz="4" w:space="0" w:color="666666" w:themeColor="text1" w:themeTint="99"/>
                  </w:tcBorders>
                </w:tcPr>
                <w:p w14:paraId="30CFF97D" w14:textId="77777777" w:rsidR="005F46F5" w:rsidRPr="00F2043E" w:rsidRDefault="00297837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sdt>
                    <w:sdtPr>
                      <w:tag w:val="goog_rdk_9"/>
                      <w:id w:val="-2081904352"/>
                    </w:sdtPr>
                    <w:sdtEndPr/>
                    <w:sdtContent>
                      <w:r w:rsidR="005F46F5" w:rsidRPr="00F2043E">
                        <w:rPr>
                          <w:rFonts w:eastAsia="Gungsuh"/>
                          <w:smallCaps/>
                          <w:lang w:val="ru-RU"/>
                        </w:rPr>
                        <w:t>−30665.56614</w:t>
                      </w:r>
                    </w:sdtContent>
                  </w:sdt>
                </w:p>
              </w:tc>
              <w:tc>
                <w:tcPr>
                  <w:tcW w:w="1031" w:type="dxa"/>
                  <w:tcBorders>
                    <w:bottom w:val="single" w:sz="4" w:space="0" w:color="666666" w:themeColor="text1" w:themeTint="99"/>
                  </w:tcBorders>
                </w:tcPr>
                <w:p w14:paraId="35A2F053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 xml:space="preserve"> 91.99999</w:t>
                  </w:r>
                </w:p>
              </w:tc>
              <w:tc>
                <w:tcPr>
                  <w:tcW w:w="1075" w:type="dxa"/>
                  <w:tcBorders>
                    <w:bottom w:val="single" w:sz="4" w:space="0" w:color="666666" w:themeColor="text1" w:themeTint="99"/>
                  </w:tcBorders>
                </w:tcPr>
                <w:p w14:paraId="46EA77AB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98.84047</w:t>
                  </w:r>
                </w:p>
              </w:tc>
              <w:tc>
                <w:tcPr>
                  <w:tcW w:w="1009" w:type="dxa"/>
                  <w:tcBorders>
                    <w:bottom w:val="single" w:sz="4" w:space="0" w:color="666666" w:themeColor="text1" w:themeTint="99"/>
                  </w:tcBorders>
                </w:tcPr>
                <w:p w14:paraId="2BFDBAF5" w14:textId="77777777" w:rsidR="005F46F5" w:rsidRPr="00F2043E" w:rsidRDefault="005F46F5" w:rsidP="005F46F5">
                  <w:pPr>
                    <w:ind w:left="0" w:hanging="2"/>
                    <w:textDirection w:val="lrTb"/>
                    <w:rPr>
                      <w:smallCaps/>
                      <w:lang w:val="ru-RU"/>
                    </w:rPr>
                  </w:pPr>
                  <w:r w:rsidRPr="00F2043E">
                    <w:rPr>
                      <w:smallCaps/>
                      <w:lang w:val="ru-RU"/>
                    </w:rPr>
                    <w:t>20.000</w:t>
                  </w:r>
                </w:p>
              </w:tc>
            </w:tr>
          </w:tbl>
          <w:p w14:paraId="762C5746" w14:textId="77777777" w:rsidR="0047053D" w:rsidRPr="00F2043E" w:rsidRDefault="0047053D" w:rsidP="0047053D">
            <w:pPr>
              <w:ind w:left="0" w:hanging="2"/>
              <w:textDirection w:val="lrTb"/>
              <w:rPr>
                <w:lang w:val="ru-RU"/>
              </w:rPr>
            </w:pPr>
          </w:p>
        </w:tc>
      </w:tr>
    </w:tbl>
    <w:p w14:paraId="5A47530D" w14:textId="77777777" w:rsidR="007E77B5" w:rsidRPr="00F2043E" w:rsidRDefault="007E77B5" w:rsidP="007E77B5">
      <w:pPr>
        <w:ind w:left="0" w:hanging="2"/>
        <w:jc w:val="both"/>
        <w:rPr>
          <w:lang w:val="ru-RU"/>
        </w:rPr>
      </w:pPr>
      <w:bookmarkStart w:id="49" w:name="_heading=h.y7eg9khmz6p" w:colFirst="0" w:colLast="0"/>
      <w:bookmarkStart w:id="50" w:name="_Ref68626379"/>
      <w:bookmarkEnd w:id="49"/>
    </w:p>
    <w:p w14:paraId="7D4A0D42" w14:textId="77777777" w:rsidR="007E77B5" w:rsidRPr="00F2043E" w:rsidRDefault="007E77B5" w:rsidP="007E77B5">
      <w:pPr>
        <w:ind w:left="0" w:hanging="2"/>
        <w:jc w:val="both"/>
        <w:rPr>
          <w:lang w:val="ru-RU"/>
        </w:rPr>
        <w:sectPr w:rsidR="007E77B5" w:rsidRPr="00F2043E">
          <w:type w:val="continuous"/>
          <w:pgSz w:w="11909" w:h="16834"/>
          <w:pgMar w:top="1080" w:right="734" w:bottom="2434" w:left="734" w:header="720" w:footer="720" w:gutter="0"/>
          <w:cols w:num="2" w:space="720" w:equalWidth="0">
            <w:col w:w="5040" w:space="360"/>
            <w:col w:w="5040" w:space="0"/>
          </w:cols>
        </w:sectPr>
      </w:pPr>
    </w:p>
    <w:p w14:paraId="1CEBA0A1" w14:textId="77777777" w:rsidR="00035159" w:rsidRPr="0093608D" w:rsidRDefault="00E7373B">
      <w:pPr>
        <w:pStyle w:val="Heading1"/>
        <w:numPr>
          <w:ilvl w:val="0"/>
          <w:numId w:val="1"/>
        </w:numPr>
        <w:ind w:left="0" w:hanging="2"/>
      </w:pPr>
      <w:bookmarkStart w:id="51" w:name="_Закључак"/>
      <w:bookmarkStart w:id="52" w:name="_Ref68839912"/>
      <w:bookmarkEnd w:id="51"/>
      <w:r w:rsidRPr="0093608D">
        <w:t>Закључак</w:t>
      </w:r>
      <w:bookmarkEnd w:id="50"/>
      <w:bookmarkEnd w:id="52"/>
    </w:p>
    <w:p w14:paraId="167DF983" w14:textId="77777777" w:rsidR="00035159" w:rsidRPr="00FD69BC" w:rsidRDefault="00ED2455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 xml:space="preserve">Проблем </w:t>
      </w:r>
      <w:r w:rsidR="00DF5041" w:rsidRPr="00FD69BC">
        <w:rPr>
          <w:lang w:val="ru-RU"/>
        </w:rPr>
        <w:t xml:space="preserve">проналажења оптимума </w:t>
      </w:r>
      <w:r w:rsidR="00DF5041">
        <w:rPr>
          <w:i/>
          <w:iCs/>
        </w:rPr>
        <w:t>black</w:t>
      </w:r>
      <w:r w:rsidR="00DF5041" w:rsidRPr="00FD69BC">
        <w:rPr>
          <w:i/>
          <w:iCs/>
          <w:lang w:val="ru-RU"/>
        </w:rPr>
        <w:t>-</w:t>
      </w:r>
      <w:r w:rsidR="00DF5041">
        <w:rPr>
          <w:i/>
          <w:iCs/>
        </w:rPr>
        <w:t>box</w:t>
      </w:r>
      <w:r w:rsidR="00DF5041" w:rsidRPr="00FD69BC">
        <w:rPr>
          <w:i/>
          <w:iCs/>
          <w:lang w:val="ru-RU"/>
        </w:rPr>
        <w:t xml:space="preserve"> </w:t>
      </w:r>
      <w:r w:rsidR="00DF5041" w:rsidRPr="00FD69BC">
        <w:rPr>
          <w:lang w:val="ru-RU"/>
        </w:rPr>
        <w:t>функција</w:t>
      </w:r>
      <w:r w:rsidR="00E7373B" w:rsidRPr="00FD69BC">
        <w:rPr>
          <w:lang w:val="ru-RU"/>
        </w:rPr>
        <w:t xml:space="preserve"> често се јавља у индустрији, поготово у области економије. </w:t>
      </w:r>
      <w:r w:rsidR="00DF5041" w:rsidRPr="00FD69BC">
        <w:rPr>
          <w:lang w:val="ru-RU"/>
        </w:rPr>
        <w:t xml:space="preserve">Код </w:t>
      </w:r>
      <w:r w:rsidR="00DF5041">
        <w:rPr>
          <w:i/>
          <w:iCs/>
        </w:rPr>
        <w:t>black</w:t>
      </w:r>
      <w:r w:rsidR="00DF5041" w:rsidRPr="00FD69BC">
        <w:rPr>
          <w:i/>
          <w:iCs/>
          <w:lang w:val="ru-RU"/>
        </w:rPr>
        <w:t>-</w:t>
      </w:r>
      <w:r w:rsidR="00DF5041">
        <w:rPr>
          <w:i/>
          <w:iCs/>
        </w:rPr>
        <w:t>box</w:t>
      </w:r>
      <w:r w:rsidR="00DF5041" w:rsidRPr="00FD69BC">
        <w:rPr>
          <w:i/>
          <w:iCs/>
          <w:lang w:val="ru-RU"/>
        </w:rPr>
        <w:t xml:space="preserve">  </w:t>
      </w:r>
      <w:r w:rsidR="00DF5041" w:rsidRPr="00FD69BC">
        <w:rPr>
          <w:lang w:val="ru-RU"/>
        </w:rPr>
        <w:t>функције једина информација коју можемо да добијемо јесте евалуација у некој одређеној тачки. Такве функције се стога могу решавати ефикасно нелинеарним оптимизационим претрагама. Дискутовали смо решавање тог проблема</w:t>
      </w:r>
      <w:r w:rsidR="00E7373B" w:rsidRPr="00FD69BC">
        <w:rPr>
          <w:lang w:val="ru-RU"/>
        </w:rPr>
        <w:t xml:space="preserve"> модификацијом </w:t>
      </w:r>
      <w:r w:rsidR="00E7373B" w:rsidRPr="00FD69BC">
        <w:rPr>
          <w:lang w:val="ru-RU"/>
        </w:rPr>
        <w:t xml:space="preserve">основног </w:t>
      </w:r>
      <w:r w:rsidR="00E7373B" w:rsidRPr="0093608D">
        <w:rPr>
          <w:i/>
        </w:rPr>
        <w:t>PSO</w:t>
      </w:r>
      <w:r w:rsidR="00E7373B" w:rsidRPr="00FD69BC">
        <w:rPr>
          <w:lang w:val="ru-RU"/>
        </w:rPr>
        <w:t xml:space="preserve"> алгоритма, његовом паралелизацијом као и хибридизацијом другим алгоритмима. </w:t>
      </w:r>
      <w:r w:rsidR="000D582D" w:rsidRPr="00FD69BC">
        <w:rPr>
          <w:lang w:val="ru-RU"/>
        </w:rPr>
        <w:t>Упознавањем са различитим методама модификације и хибридизације алгортима, закључили смо да стратегија иницијализације засноване на хаосу побољшава глобалну претрагу, док хибридизација генетским алгоритмом побољшава претрагу у области оптимума</w:t>
      </w:r>
      <w:r w:rsidR="00E7373B" w:rsidRPr="00FD69BC">
        <w:rPr>
          <w:lang w:val="ru-RU"/>
        </w:rPr>
        <w:t>.</w:t>
      </w:r>
    </w:p>
    <w:p w14:paraId="79D9D2D4" w14:textId="77777777" w:rsidR="009D7836" w:rsidRPr="00FD69BC" w:rsidRDefault="00ED2455" w:rsidP="00DA4359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lastRenderedPageBreak/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У области модификације параметара</w:t>
      </w:r>
      <w:r w:rsidR="00B50BFF" w:rsidRPr="00FD69BC">
        <w:rPr>
          <w:lang w:val="ru-RU"/>
        </w:rPr>
        <w:t xml:space="preserve"> и иницијализације</w:t>
      </w:r>
      <w:r w:rsidR="00E7373B" w:rsidRPr="00FD69BC">
        <w:rPr>
          <w:lang w:val="ru-RU"/>
        </w:rPr>
        <w:t xml:space="preserve"> алгоритма развој </w:t>
      </w:r>
      <w:r w:rsidR="00B50BFF" w:rsidRPr="00FD69BC">
        <w:rPr>
          <w:lang w:val="ru-RU"/>
        </w:rPr>
        <w:t xml:space="preserve">је условљен применом </w:t>
      </w:r>
      <w:r w:rsidR="00334C2A" w:rsidRPr="00FD69BC">
        <w:rPr>
          <w:lang w:val="ru-RU"/>
        </w:rPr>
        <w:t xml:space="preserve">нових </w:t>
      </w:r>
      <w:r w:rsidR="00B50BFF" w:rsidRPr="00FD69BC">
        <w:rPr>
          <w:lang w:val="ru-RU"/>
        </w:rPr>
        <w:t>математичких концепата</w:t>
      </w:r>
      <w:r w:rsidR="00E7373B" w:rsidRPr="00FD69BC">
        <w:rPr>
          <w:lang w:val="ru-RU"/>
        </w:rPr>
        <w:t>.</w:t>
      </w:r>
    </w:p>
    <w:p w14:paraId="347A10B8" w14:textId="77777777" w:rsidR="009D7836" w:rsidRPr="00FD69BC" w:rsidRDefault="005B1CF4" w:rsidP="00DA4359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0D582D" w:rsidRPr="00FD69BC">
        <w:rPr>
          <w:lang w:val="ru-RU"/>
        </w:rPr>
        <w:t>Даље напредовање у паралелизацији</w:t>
      </w:r>
      <w:r w:rsidR="00E7373B" w:rsidRPr="00FD69BC">
        <w:rPr>
          <w:lang w:val="ru-RU"/>
        </w:rPr>
        <w:t xml:space="preserve"> </w:t>
      </w:r>
      <w:r w:rsidR="00E7373B" w:rsidRPr="00867A7D">
        <w:rPr>
          <w:iCs/>
        </w:rPr>
        <w:t>PSO</w:t>
      </w:r>
      <w:r w:rsidR="00E7373B" w:rsidRPr="00FD69BC">
        <w:rPr>
          <w:lang w:val="ru-RU"/>
        </w:rPr>
        <w:t xml:space="preserve"> алгоритма је условљено развојем хардверских компоненти</w:t>
      </w:r>
      <w:r w:rsidR="009D7836" w:rsidRPr="00FD69BC">
        <w:rPr>
          <w:lang w:val="ru-RU"/>
        </w:rPr>
        <w:t xml:space="preserve"> и прилагођавања алгоритма њима</w:t>
      </w:r>
      <w:r w:rsidR="00E7373B" w:rsidRPr="00FD69BC">
        <w:rPr>
          <w:lang w:val="ru-RU"/>
        </w:rPr>
        <w:t xml:space="preserve">. </w:t>
      </w:r>
    </w:p>
    <w:p w14:paraId="49E02681" w14:textId="77777777" w:rsidR="00DA4359" w:rsidRPr="00FD69BC" w:rsidRDefault="005B1CF4" w:rsidP="00DA4359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  <w:r w:rsidRPr="00FD69BC">
        <w:rPr>
          <w:lang w:val="ru-RU"/>
        </w:rPr>
        <w:tab/>
      </w:r>
      <w:r w:rsidRPr="00FD69BC">
        <w:rPr>
          <w:lang w:val="ru-RU"/>
        </w:rPr>
        <w:tab/>
      </w:r>
      <w:r w:rsidR="00E7373B" w:rsidRPr="00FD69BC">
        <w:rPr>
          <w:lang w:val="ru-RU"/>
        </w:rPr>
        <w:t>Показано је на примеру да се слабости алгоритма могу анулирати неким другим еволутивним алгоритмом, који би их својим одликама поништио.</w:t>
      </w:r>
      <w:r w:rsidR="00DA4359" w:rsidRPr="00FD69BC">
        <w:rPr>
          <w:lang w:val="ru-RU"/>
        </w:rPr>
        <w:t xml:space="preserve"> На основу изнетих података из табеле 1 да се закључити да је </w:t>
      </w:r>
      <w:r w:rsidR="00DA4359" w:rsidRPr="00867A7D">
        <w:rPr>
          <w:iCs/>
        </w:rPr>
        <w:t>PSO</w:t>
      </w:r>
      <w:r w:rsidR="00DA4359" w:rsidRPr="00FD69BC">
        <w:rPr>
          <w:iCs/>
          <w:lang w:val="ru-RU"/>
        </w:rPr>
        <w:t>-</w:t>
      </w:r>
      <w:r w:rsidR="00DA4359" w:rsidRPr="00867A7D">
        <w:rPr>
          <w:iCs/>
        </w:rPr>
        <w:t>GA</w:t>
      </w:r>
      <w:r w:rsidR="00DA4359" w:rsidRPr="00FD69BC">
        <w:rPr>
          <w:lang w:val="ru-RU"/>
        </w:rPr>
        <w:t xml:space="preserve"> метода по природи врло робусна и има најбољи квалитет претраге у области глобалног оптимума. </w:t>
      </w:r>
      <w:r w:rsidR="00B50BFF" w:rsidRPr="00FD69BC">
        <w:rPr>
          <w:lang w:val="ru-RU"/>
        </w:rPr>
        <w:t>Даљи развој хибридизације овог алгоритма је условљен проналажењем нових нелинеарних метода претраге које опонашају природне појаве.</w:t>
      </w:r>
    </w:p>
    <w:p w14:paraId="3731FD87" w14:textId="77777777" w:rsidR="00035159" w:rsidRPr="00FD69BC" w:rsidRDefault="00035159">
      <w:pPr>
        <w:tabs>
          <w:tab w:val="left" w:pos="288"/>
        </w:tabs>
        <w:spacing w:after="120" w:line="228" w:lineRule="auto"/>
        <w:ind w:left="0" w:hanging="2"/>
        <w:jc w:val="both"/>
        <w:rPr>
          <w:lang w:val="ru-RU"/>
        </w:rPr>
      </w:pPr>
    </w:p>
    <w:p w14:paraId="13D7F5A5" w14:textId="77777777" w:rsidR="00035159" w:rsidRPr="00FD69BC" w:rsidRDefault="00035159">
      <w:pPr>
        <w:tabs>
          <w:tab w:val="left" w:pos="216"/>
        </w:tabs>
        <w:ind w:left="0" w:hanging="2"/>
        <w:jc w:val="left"/>
        <w:rPr>
          <w:smallCaps/>
          <w:lang w:val="ru-RU"/>
        </w:rPr>
      </w:pPr>
    </w:p>
    <w:p w14:paraId="5EF766FF" w14:textId="77777777" w:rsidR="00035159" w:rsidRPr="0093608D" w:rsidRDefault="00E7373B">
      <w:pPr>
        <w:pStyle w:val="Heading1"/>
        <w:numPr>
          <w:ilvl w:val="0"/>
          <w:numId w:val="1"/>
        </w:numPr>
        <w:ind w:left="0" w:hanging="2"/>
      </w:pPr>
      <w:bookmarkStart w:id="53" w:name="_heading=h.i8m1jmsdygra" w:colFirst="0" w:colLast="0"/>
      <w:bookmarkEnd w:id="53"/>
      <w:r w:rsidRPr="0093608D">
        <w:t xml:space="preserve">Литература </w:t>
      </w:r>
    </w:p>
    <w:p w14:paraId="54373D58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</w:rPr>
      </w:pPr>
      <w:r w:rsidRPr="0093608D">
        <w:rPr>
          <w:sz w:val="16"/>
          <w:szCs w:val="16"/>
        </w:rPr>
        <w:t>Kennedy, J., &amp; Eberhart, R. (1995). Particle swarm optimization. Proceedings of ICNN’95 - International Conference on Neural Networks.</w:t>
      </w:r>
    </w:p>
    <w:p w14:paraId="66394AB5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</w:rPr>
      </w:pPr>
      <w:r w:rsidRPr="0093608D">
        <w:rPr>
          <w:sz w:val="16"/>
          <w:szCs w:val="16"/>
        </w:rPr>
        <w:t>Tian, D., &amp; Shi, Z. (2018). MPSO: Modified particle swarm optimization and its applications. Swarm and Evolutionary Computation, 41, 49–68.</w:t>
      </w:r>
    </w:p>
    <w:p w14:paraId="3EF3F79E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</w:rPr>
      </w:pPr>
      <w:r w:rsidRPr="0093608D">
        <w:rPr>
          <w:sz w:val="16"/>
          <w:szCs w:val="16"/>
        </w:rPr>
        <w:t>Garg, H. (2016). A hybrid PSO-GA algorithm for constrained optimization problems. Applied Mathematics and Computation, 274, 292–305.</w:t>
      </w:r>
    </w:p>
    <w:p w14:paraId="306F3786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</w:rPr>
      </w:pPr>
      <w:r w:rsidRPr="0093608D">
        <w:rPr>
          <w:sz w:val="16"/>
          <w:szCs w:val="16"/>
        </w:rPr>
        <w:t>A Survey on Parallel Particle Swarm Optimization Algorithms Soniya Lalwani · Harish Sharma · Suresh Chandra Satapathy · Kusum Deep· Jagdish Chand Bansal © King Fahd University of Petroleum &amp; Minerals 2019.</w:t>
      </w:r>
    </w:p>
    <w:p w14:paraId="35B1E254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color w:val="000000"/>
          <w:sz w:val="16"/>
          <w:szCs w:val="16"/>
        </w:rPr>
      </w:pPr>
      <w:r w:rsidRPr="0093608D">
        <w:rPr>
          <w:sz w:val="16"/>
          <w:szCs w:val="16"/>
        </w:rPr>
        <w:t>D. E. Goldberg, Genetic Algorithm in Search, Optimization and Machine Learning, MA: Addison-Wesley (1989).</w:t>
      </w:r>
    </w:p>
    <w:p w14:paraId="04447168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</w:rPr>
      </w:pPr>
      <w:r w:rsidRPr="0093608D">
        <w:rPr>
          <w:sz w:val="16"/>
          <w:szCs w:val="16"/>
        </w:rPr>
        <w:t xml:space="preserve">K. Deb, An efficient constraint handling method for genetic algorithms, </w:t>
      </w:r>
      <w:proofErr w:type="spellStart"/>
      <w:r w:rsidRPr="0093608D">
        <w:rPr>
          <w:sz w:val="16"/>
          <w:szCs w:val="16"/>
        </w:rPr>
        <w:t>Comput</w:t>
      </w:r>
      <w:proofErr w:type="spellEnd"/>
      <w:r w:rsidRPr="0093608D">
        <w:rPr>
          <w:sz w:val="16"/>
          <w:szCs w:val="16"/>
        </w:rPr>
        <w:t>. Methods Appl. Mech. Eng. 186 (2000) 311–338.</w:t>
      </w:r>
    </w:p>
    <w:p w14:paraId="50BF61CC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</w:rPr>
      </w:pPr>
      <w:r w:rsidRPr="0093608D">
        <w:rPr>
          <w:sz w:val="16"/>
          <w:szCs w:val="16"/>
        </w:rPr>
        <w:t xml:space="preserve">D.M. </w:t>
      </w:r>
      <w:proofErr w:type="spellStart"/>
      <w:r w:rsidRPr="0093608D">
        <w:rPr>
          <w:sz w:val="16"/>
          <w:szCs w:val="16"/>
        </w:rPr>
        <w:t>Himmelblau</w:t>
      </w:r>
      <w:proofErr w:type="spellEnd"/>
      <w:r w:rsidRPr="0093608D">
        <w:rPr>
          <w:sz w:val="16"/>
          <w:szCs w:val="16"/>
        </w:rPr>
        <w:t>, Applied nonlinear programming, McGraw-Hill, New York, 1972.</w:t>
      </w:r>
    </w:p>
    <w:p w14:paraId="59179FBB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</w:rPr>
      </w:pPr>
      <w:r w:rsidRPr="0093608D">
        <w:rPr>
          <w:sz w:val="16"/>
          <w:szCs w:val="16"/>
        </w:rPr>
        <w:t xml:space="preserve">A. </w:t>
      </w:r>
      <w:proofErr w:type="spellStart"/>
      <w:r w:rsidRPr="0093608D">
        <w:rPr>
          <w:sz w:val="16"/>
          <w:szCs w:val="16"/>
        </w:rPr>
        <w:t>Homaifar</w:t>
      </w:r>
      <w:proofErr w:type="spellEnd"/>
      <w:r w:rsidRPr="0093608D">
        <w:rPr>
          <w:sz w:val="16"/>
          <w:szCs w:val="16"/>
        </w:rPr>
        <w:t>, S.H.Y. Lai, X. Qi, Constrained optimization via genetic algorithms, Simulation 62 (4) (1994) 242–254.</w:t>
      </w:r>
    </w:p>
    <w:p w14:paraId="7A57B3DA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</w:pPr>
      <w:r w:rsidRPr="0093608D">
        <w:rPr>
          <w:sz w:val="16"/>
          <w:szCs w:val="16"/>
        </w:rPr>
        <w:t xml:space="preserve">K.S. Lee, Z.W. </w:t>
      </w:r>
      <w:proofErr w:type="spellStart"/>
      <w:r w:rsidRPr="0093608D">
        <w:rPr>
          <w:sz w:val="16"/>
          <w:szCs w:val="16"/>
        </w:rPr>
        <w:t>Geem</w:t>
      </w:r>
      <w:proofErr w:type="spellEnd"/>
      <w:r w:rsidRPr="0093608D">
        <w:rPr>
          <w:sz w:val="16"/>
          <w:szCs w:val="16"/>
        </w:rPr>
        <w:t xml:space="preserve">, A new meta-heuristic algorithm for continuous engineering optimization: harmony search theory and practice, </w:t>
      </w:r>
      <w:proofErr w:type="spellStart"/>
      <w:r w:rsidRPr="0093608D">
        <w:rPr>
          <w:sz w:val="16"/>
          <w:szCs w:val="16"/>
        </w:rPr>
        <w:t>Comput</w:t>
      </w:r>
      <w:proofErr w:type="spellEnd"/>
      <w:r w:rsidRPr="0093608D">
        <w:rPr>
          <w:sz w:val="16"/>
          <w:szCs w:val="16"/>
        </w:rPr>
        <w:t>. Methods Appl. Mech. Eng. 194 (2005) 3902–3933.</w:t>
      </w:r>
    </w:p>
    <w:p w14:paraId="119BBA1E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</w:rPr>
      </w:pPr>
      <w:r w:rsidRPr="0093608D">
        <w:rPr>
          <w:sz w:val="16"/>
          <w:szCs w:val="16"/>
        </w:rPr>
        <w:t xml:space="preserve">S. He, E. </w:t>
      </w:r>
      <w:proofErr w:type="spellStart"/>
      <w:r w:rsidRPr="0093608D">
        <w:rPr>
          <w:sz w:val="16"/>
          <w:szCs w:val="16"/>
        </w:rPr>
        <w:t>Prempain</w:t>
      </w:r>
      <w:proofErr w:type="spellEnd"/>
      <w:r w:rsidRPr="0093608D">
        <w:rPr>
          <w:sz w:val="16"/>
          <w:szCs w:val="16"/>
        </w:rPr>
        <w:t xml:space="preserve">, Q.H. Wu, An improved particle swarm optimizer for mechanical design optimization problems, Eng. </w:t>
      </w:r>
      <w:proofErr w:type="spellStart"/>
      <w:r w:rsidRPr="0093608D">
        <w:rPr>
          <w:sz w:val="16"/>
          <w:szCs w:val="16"/>
        </w:rPr>
        <w:t>Optim</w:t>
      </w:r>
      <w:proofErr w:type="spellEnd"/>
      <w:r w:rsidRPr="0093608D">
        <w:rPr>
          <w:sz w:val="16"/>
          <w:szCs w:val="16"/>
        </w:rPr>
        <w:t>. 36 (5) (2004) 585–605.</w:t>
      </w:r>
    </w:p>
    <w:p w14:paraId="1E3FD78F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</w:rPr>
      </w:pPr>
      <w:r w:rsidRPr="0093608D">
        <w:rPr>
          <w:sz w:val="16"/>
          <w:szCs w:val="16"/>
        </w:rPr>
        <w:t xml:space="preserve">A. </w:t>
      </w:r>
      <w:proofErr w:type="spellStart"/>
      <w:r w:rsidRPr="0093608D">
        <w:rPr>
          <w:sz w:val="16"/>
          <w:szCs w:val="16"/>
        </w:rPr>
        <w:t>Gandomi</w:t>
      </w:r>
      <w:proofErr w:type="spellEnd"/>
      <w:r w:rsidRPr="0093608D">
        <w:rPr>
          <w:sz w:val="16"/>
          <w:szCs w:val="16"/>
        </w:rPr>
        <w:t xml:space="preserve">, X.S. Yang, A. Alavi, Cuckoo search algorithm: a metaheuristic approach to solve structural optimization problems, Eng. </w:t>
      </w:r>
      <w:proofErr w:type="spellStart"/>
      <w:r w:rsidRPr="0093608D">
        <w:rPr>
          <w:sz w:val="16"/>
          <w:szCs w:val="16"/>
        </w:rPr>
        <w:t>Comput</w:t>
      </w:r>
      <w:proofErr w:type="spellEnd"/>
      <w:r w:rsidRPr="0093608D">
        <w:rPr>
          <w:sz w:val="16"/>
          <w:szCs w:val="16"/>
        </w:rPr>
        <w:t>. (2011a) 1–19</w:t>
      </w:r>
    </w:p>
    <w:p w14:paraId="123D4771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</w:rPr>
      </w:pPr>
      <w:r w:rsidRPr="0093608D">
        <w:rPr>
          <w:sz w:val="16"/>
          <w:szCs w:val="16"/>
        </w:rPr>
        <w:t xml:space="preserve">V.K. Mehta, B. Dasgupta, A constrained optimization algorithm based on the simplex search method, Eng. </w:t>
      </w:r>
      <w:proofErr w:type="spellStart"/>
      <w:r w:rsidRPr="0093608D">
        <w:rPr>
          <w:sz w:val="16"/>
          <w:szCs w:val="16"/>
        </w:rPr>
        <w:t>Optim</w:t>
      </w:r>
      <w:proofErr w:type="spellEnd"/>
      <w:r w:rsidRPr="0093608D">
        <w:rPr>
          <w:sz w:val="16"/>
          <w:szCs w:val="16"/>
        </w:rPr>
        <w:t>. 44 (5) (2012) 537–550.</w:t>
      </w:r>
    </w:p>
    <w:p w14:paraId="53EA8042" w14:textId="77777777" w:rsidR="00035159" w:rsidRPr="0093608D" w:rsidRDefault="00E7373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50" w:line="240" w:lineRule="auto"/>
        <w:ind w:left="0" w:hanging="2"/>
        <w:jc w:val="both"/>
        <w:rPr>
          <w:sz w:val="16"/>
          <w:szCs w:val="16"/>
        </w:rPr>
      </w:pPr>
      <w:r w:rsidRPr="0093608D">
        <w:rPr>
          <w:sz w:val="16"/>
          <w:szCs w:val="16"/>
        </w:rPr>
        <w:t xml:space="preserve">G.G. Dimopoulos, Mixed-variable engineering optimization based on evolutionary and social metaphors, </w:t>
      </w:r>
      <w:proofErr w:type="spellStart"/>
      <w:r w:rsidRPr="0093608D">
        <w:rPr>
          <w:sz w:val="16"/>
          <w:szCs w:val="16"/>
        </w:rPr>
        <w:t>Comput</w:t>
      </w:r>
      <w:proofErr w:type="spellEnd"/>
      <w:r w:rsidRPr="0093608D">
        <w:rPr>
          <w:sz w:val="16"/>
          <w:szCs w:val="16"/>
        </w:rPr>
        <w:t>. Methods Appl. Mech. Eng. 196 (4-6) (2007) 803–817.</w:t>
      </w:r>
      <w:bookmarkEnd w:id="0"/>
    </w:p>
    <w:sectPr w:rsidR="00035159" w:rsidRPr="0093608D" w:rsidSect="00AD5F3B">
      <w:type w:val="continuous"/>
      <w:pgSz w:w="11909" w:h="16834"/>
      <w:pgMar w:top="1080" w:right="734" w:bottom="2434" w:left="734" w:header="720" w:footer="720" w:gutter="0"/>
      <w:cols w:num="2" w:space="720" w:equalWidth="0">
        <w:col w:w="5040" w:space="360"/>
        <w:col w:w="5040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0FB72" w14:textId="77777777" w:rsidR="00297837" w:rsidRDefault="00297837" w:rsidP="00EB7272">
      <w:pPr>
        <w:spacing w:line="240" w:lineRule="auto"/>
        <w:ind w:left="0" w:hanging="2"/>
      </w:pPr>
      <w:r>
        <w:separator/>
      </w:r>
    </w:p>
  </w:endnote>
  <w:endnote w:type="continuationSeparator" w:id="0">
    <w:p w14:paraId="340F3E3A" w14:textId="77777777" w:rsidR="00297837" w:rsidRDefault="00297837" w:rsidP="00EB727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5DAAF" w14:textId="77777777" w:rsidR="005019AD" w:rsidRDefault="005019AD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DAB34" w14:textId="77777777" w:rsidR="005019AD" w:rsidRDefault="005019AD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39A4" w14:textId="77777777" w:rsidR="005019AD" w:rsidRDefault="005019AD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28AF5" w14:textId="77777777" w:rsidR="00297837" w:rsidRDefault="00297837" w:rsidP="00EB7272">
      <w:pPr>
        <w:spacing w:line="240" w:lineRule="auto"/>
        <w:ind w:left="0" w:hanging="2"/>
      </w:pPr>
      <w:r>
        <w:separator/>
      </w:r>
    </w:p>
  </w:footnote>
  <w:footnote w:type="continuationSeparator" w:id="0">
    <w:p w14:paraId="4595D91B" w14:textId="77777777" w:rsidR="00297837" w:rsidRDefault="00297837" w:rsidP="00EB727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C3786" w14:textId="77777777" w:rsidR="005019AD" w:rsidRDefault="005019AD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0CBA4" w14:textId="77777777" w:rsidR="005019AD" w:rsidRDefault="005019AD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24B0E" w14:textId="77777777" w:rsidR="005019AD" w:rsidRDefault="005019AD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4444"/>
    <w:multiLevelType w:val="multilevel"/>
    <w:tmpl w:val="6C4AE38E"/>
    <w:lvl w:ilvl="0">
      <w:start w:val="1"/>
      <w:numFmt w:val="decimal"/>
      <w:pStyle w:val="references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7F1E88"/>
    <w:multiLevelType w:val="hybridMultilevel"/>
    <w:tmpl w:val="983E2016"/>
    <w:lvl w:ilvl="0" w:tplc="241A0015">
      <w:start w:val="1"/>
      <w:numFmt w:val="upperLetter"/>
      <w:lvlText w:val="%1."/>
      <w:lvlJc w:val="left"/>
      <w:pPr>
        <w:ind w:left="718" w:hanging="360"/>
      </w:pPr>
    </w:lvl>
    <w:lvl w:ilvl="1" w:tplc="241A0019" w:tentative="1">
      <w:start w:val="1"/>
      <w:numFmt w:val="lowerLetter"/>
      <w:lvlText w:val="%2."/>
      <w:lvlJc w:val="left"/>
      <w:pPr>
        <w:ind w:left="1438" w:hanging="360"/>
      </w:pPr>
    </w:lvl>
    <w:lvl w:ilvl="2" w:tplc="241A001B" w:tentative="1">
      <w:start w:val="1"/>
      <w:numFmt w:val="lowerRoman"/>
      <w:lvlText w:val="%3."/>
      <w:lvlJc w:val="right"/>
      <w:pPr>
        <w:ind w:left="2158" w:hanging="180"/>
      </w:pPr>
    </w:lvl>
    <w:lvl w:ilvl="3" w:tplc="241A000F" w:tentative="1">
      <w:start w:val="1"/>
      <w:numFmt w:val="decimal"/>
      <w:lvlText w:val="%4."/>
      <w:lvlJc w:val="left"/>
      <w:pPr>
        <w:ind w:left="2878" w:hanging="360"/>
      </w:pPr>
    </w:lvl>
    <w:lvl w:ilvl="4" w:tplc="241A0019" w:tentative="1">
      <w:start w:val="1"/>
      <w:numFmt w:val="lowerLetter"/>
      <w:lvlText w:val="%5."/>
      <w:lvlJc w:val="left"/>
      <w:pPr>
        <w:ind w:left="3598" w:hanging="360"/>
      </w:pPr>
    </w:lvl>
    <w:lvl w:ilvl="5" w:tplc="241A001B" w:tentative="1">
      <w:start w:val="1"/>
      <w:numFmt w:val="lowerRoman"/>
      <w:lvlText w:val="%6."/>
      <w:lvlJc w:val="right"/>
      <w:pPr>
        <w:ind w:left="4318" w:hanging="180"/>
      </w:pPr>
    </w:lvl>
    <w:lvl w:ilvl="6" w:tplc="241A000F" w:tentative="1">
      <w:start w:val="1"/>
      <w:numFmt w:val="decimal"/>
      <w:lvlText w:val="%7."/>
      <w:lvlJc w:val="left"/>
      <w:pPr>
        <w:ind w:left="5038" w:hanging="360"/>
      </w:pPr>
    </w:lvl>
    <w:lvl w:ilvl="7" w:tplc="241A0019" w:tentative="1">
      <w:start w:val="1"/>
      <w:numFmt w:val="lowerLetter"/>
      <w:lvlText w:val="%8."/>
      <w:lvlJc w:val="left"/>
      <w:pPr>
        <w:ind w:left="5758" w:hanging="360"/>
      </w:pPr>
    </w:lvl>
    <w:lvl w:ilvl="8" w:tplc="241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051D51CC"/>
    <w:multiLevelType w:val="multilevel"/>
    <w:tmpl w:val="0C321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810AA8"/>
    <w:multiLevelType w:val="hybridMultilevel"/>
    <w:tmpl w:val="CE54ED18"/>
    <w:lvl w:ilvl="0" w:tplc="241A0015">
      <w:start w:val="1"/>
      <w:numFmt w:val="upperLetter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63262"/>
    <w:multiLevelType w:val="hybridMultilevel"/>
    <w:tmpl w:val="45064D06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102518ED"/>
    <w:multiLevelType w:val="hybridMultilevel"/>
    <w:tmpl w:val="E21CDC4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11CB5CFE"/>
    <w:multiLevelType w:val="hybridMultilevel"/>
    <w:tmpl w:val="96BC4DB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12521173"/>
    <w:multiLevelType w:val="hybridMultilevel"/>
    <w:tmpl w:val="983E2016"/>
    <w:lvl w:ilvl="0" w:tplc="241A0015">
      <w:start w:val="1"/>
      <w:numFmt w:val="upperLetter"/>
      <w:lvlText w:val="%1."/>
      <w:lvlJc w:val="left"/>
      <w:pPr>
        <w:ind w:left="718" w:hanging="360"/>
      </w:pPr>
    </w:lvl>
    <w:lvl w:ilvl="1" w:tplc="241A0019" w:tentative="1">
      <w:start w:val="1"/>
      <w:numFmt w:val="lowerLetter"/>
      <w:lvlText w:val="%2."/>
      <w:lvlJc w:val="left"/>
      <w:pPr>
        <w:ind w:left="1438" w:hanging="360"/>
      </w:pPr>
    </w:lvl>
    <w:lvl w:ilvl="2" w:tplc="241A001B" w:tentative="1">
      <w:start w:val="1"/>
      <w:numFmt w:val="lowerRoman"/>
      <w:lvlText w:val="%3."/>
      <w:lvlJc w:val="right"/>
      <w:pPr>
        <w:ind w:left="2158" w:hanging="180"/>
      </w:pPr>
    </w:lvl>
    <w:lvl w:ilvl="3" w:tplc="241A000F" w:tentative="1">
      <w:start w:val="1"/>
      <w:numFmt w:val="decimal"/>
      <w:lvlText w:val="%4."/>
      <w:lvlJc w:val="left"/>
      <w:pPr>
        <w:ind w:left="2878" w:hanging="360"/>
      </w:pPr>
    </w:lvl>
    <w:lvl w:ilvl="4" w:tplc="241A0019" w:tentative="1">
      <w:start w:val="1"/>
      <w:numFmt w:val="lowerLetter"/>
      <w:lvlText w:val="%5."/>
      <w:lvlJc w:val="left"/>
      <w:pPr>
        <w:ind w:left="3598" w:hanging="360"/>
      </w:pPr>
    </w:lvl>
    <w:lvl w:ilvl="5" w:tplc="241A001B" w:tentative="1">
      <w:start w:val="1"/>
      <w:numFmt w:val="lowerRoman"/>
      <w:lvlText w:val="%6."/>
      <w:lvlJc w:val="right"/>
      <w:pPr>
        <w:ind w:left="4318" w:hanging="180"/>
      </w:pPr>
    </w:lvl>
    <w:lvl w:ilvl="6" w:tplc="241A000F" w:tentative="1">
      <w:start w:val="1"/>
      <w:numFmt w:val="decimal"/>
      <w:lvlText w:val="%7."/>
      <w:lvlJc w:val="left"/>
      <w:pPr>
        <w:ind w:left="5038" w:hanging="360"/>
      </w:pPr>
    </w:lvl>
    <w:lvl w:ilvl="7" w:tplc="241A0019" w:tentative="1">
      <w:start w:val="1"/>
      <w:numFmt w:val="lowerLetter"/>
      <w:lvlText w:val="%8."/>
      <w:lvlJc w:val="left"/>
      <w:pPr>
        <w:ind w:left="5758" w:hanging="360"/>
      </w:pPr>
    </w:lvl>
    <w:lvl w:ilvl="8" w:tplc="241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8" w15:restartNumberingAfterBreak="0">
    <w:nsid w:val="15AC1070"/>
    <w:multiLevelType w:val="hybridMultilevel"/>
    <w:tmpl w:val="B49665F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9" w15:restartNumberingAfterBreak="0">
    <w:nsid w:val="161E3265"/>
    <w:multiLevelType w:val="multilevel"/>
    <w:tmpl w:val="172660A0"/>
    <w:lvl w:ilvl="0">
      <w:start w:val="1"/>
      <w:numFmt w:val="decimal"/>
      <w:pStyle w:val="figurecaptio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CDF5049"/>
    <w:multiLevelType w:val="hybridMultilevel"/>
    <w:tmpl w:val="A774BAF4"/>
    <w:lvl w:ilvl="0" w:tplc="241A0011">
      <w:start w:val="1"/>
      <w:numFmt w:val="decimal"/>
      <w:lvlText w:val="%1)"/>
      <w:lvlJc w:val="left"/>
      <w:pPr>
        <w:ind w:left="644" w:hanging="360"/>
      </w:pPr>
    </w:lvl>
    <w:lvl w:ilvl="1" w:tplc="241A0019" w:tentative="1">
      <w:start w:val="1"/>
      <w:numFmt w:val="lowerLetter"/>
      <w:lvlText w:val="%2."/>
      <w:lvlJc w:val="left"/>
      <w:pPr>
        <w:ind w:left="1364" w:hanging="360"/>
      </w:pPr>
    </w:lvl>
    <w:lvl w:ilvl="2" w:tplc="241A001B" w:tentative="1">
      <w:start w:val="1"/>
      <w:numFmt w:val="lowerRoman"/>
      <w:lvlText w:val="%3."/>
      <w:lvlJc w:val="right"/>
      <w:pPr>
        <w:ind w:left="2084" w:hanging="180"/>
      </w:pPr>
    </w:lvl>
    <w:lvl w:ilvl="3" w:tplc="241A000F" w:tentative="1">
      <w:start w:val="1"/>
      <w:numFmt w:val="decimal"/>
      <w:lvlText w:val="%4."/>
      <w:lvlJc w:val="left"/>
      <w:pPr>
        <w:ind w:left="2804" w:hanging="360"/>
      </w:pPr>
    </w:lvl>
    <w:lvl w:ilvl="4" w:tplc="241A0019" w:tentative="1">
      <w:start w:val="1"/>
      <w:numFmt w:val="lowerLetter"/>
      <w:lvlText w:val="%5."/>
      <w:lvlJc w:val="left"/>
      <w:pPr>
        <w:ind w:left="3524" w:hanging="360"/>
      </w:pPr>
    </w:lvl>
    <w:lvl w:ilvl="5" w:tplc="241A001B" w:tentative="1">
      <w:start w:val="1"/>
      <w:numFmt w:val="lowerRoman"/>
      <w:lvlText w:val="%6."/>
      <w:lvlJc w:val="right"/>
      <w:pPr>
        <w:ind w:left="4244" w:hanging="180"/>
      </w:pPr>
    </w:lvl>
    <w:lvl w:ilvl="6" w:tplc="241A000F" w:tentative="1">
      <w:start w:val="1"/>
      <w:numFmt w:val="decimal"/>
      <w:lvlText w:val="%7."/>
      <w:lvlJc w:val="left"/>
      <w:pPr>
        <w:ind w:left="4964" w:hanging="360"/>
      </w:pPr>
    </w:lvl>
    <w:lvl w:ilvl="7" w:tplc="241A0019" w:tentative="1">
      <w:start w:val="1"/>
      <w:numFmt w:val="lowerLetter"/>
      <w:lvlText w:val="%8."/>
      <w:lvlJc w:val="left"/>
      <w:pPr>
        <w:ind w:left="5684" w:hanging="360"/>
      </w:pPr>
    </w:lvl>
    <w:lvl w:ilvl="8" w:tplc="2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32868A7"/>
    <w:multiLevelType w:val="multilevel"/>
    <w:tmpl w:val="439081DE"/>
    <w:lvl w:ilvl="0">
      <w:start w:val="1"/>
      <w:numFmt w:val="decimal"/>
      <w:pStyle w:val="tablefootnot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3413D0F"/>
    <w:multiLevelType w:val="multilevel"/>
    <w:tmpl w:val="64BAC6B6"/>
    <w:lvl w:ilvl="0">
      <w:start w:val="1"/>
      <w:numFmt w:val="bullet"/>
      <w:pStyle w:val="tablehead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A397B96"/>
    <w:multiLevelType w:val="multilevel"/>
    <w:tmpl w:val="02444F92"/>
    <w:lvl w:ilvl="0">
      <w:start w:val="1"/>
      <w:numFmt w:val="decimal"/>
      <w:pStyle w:val="footnote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E930A8D"/>
    <w:multiLevelType w:val="hybridMultilevel"/>
    <w:tmpl w:val="AC18810C"/>
    <w:lvl w:ilvl="0" w:tplc="158A97C4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15" w15:restartNumberingAfterBreak="0">
    <w:nsid w:val="33923705"/>
    <w:multiLevelType w:val="hybridMultilevel"/>
    <w:tmpl w:val="F1E09DE8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6" w15:restartNumberingAfterBreak="0">
    <w:nsid w:val="3D012251"/>
    <w:multiLevelType w:val="hybridMultilevel"/>
    <w:tmpl w:val="C7CED4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9F75EB"/>
    <w:multiLevelType w:val="multilevel"/>
    <w:tmpl w:val="31FC1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E3461B6"/>
    <w:multiLevelType w:val="multilevel"/>
    <w:tmpl w:val="8D266F3E"/>
    <w:lvl w:ilvl="0">
      <w:start w:val="1"/>
      <w:numFmt w:val="upperRoman"/>
      <w:pStyle w:val="bulletlist"/>
      <w:lvlText w:val="%1."/>
      <w:lvlJc w:val="center"/>
      <w:pPr>
        <w:ind w:left="1201" w:firstLine="216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vertAlign w:val="baseline"/>
      </w:rPr>
    </w:lvl>
  </w:abstractNum>
  <w:abstractNum w:abstractNumId="19" w15:restartNumberingAfterBreak="0">
    <w:nsid w:val="4F4E1D36"/>
    <w:multiLevelType w:val="multilevel"/>
    <w:tmpl w:val="9D2668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FF6587B"/>
    <w:multiLevelType w:val="hybridMultilevel"/>
    <w:tmpl w:val="B73CF7C6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1" w15:restartNumberingAfterBreak="0">
    <w:nsid w:val="54F57877"/>
    <w:multiLevelType w:val="hybridMultilevel"/>
    <w:tmpl w:val="9B58FB12"/>
    <w:lvl w:ilvl="0" w:tplc="241A0015">
      <w:start w:val="1"/>
      <w:numFmt w:val="upperLetter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33000"/>
    <w:multiLevelType w:val="multilevel"/>
    <w:tmpl w:val="5A54C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E54953"/>
    <w:multiLevelType w:val="hybridMultilevel"/>
    <w:tmpl w:val="8AA8E354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4" w15:restartNumberingAfterBreak="0">
    <w:nsid w:val="57203C20"/>
    <w:multiLevelType w:val="hybridMultilevel"/>
    <w:tmpl w:val="F238F0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B469D"/>
    <w:multiLevelType w:val="multilevel"/>
    <w:tmpl w:val="5BD20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DA7209A"/>
    <w:multiLevelType w:val="hybridMultilevel"/>
    <w:tmpl w:val="29145DDC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7" w15:restartNumberingAfterBreak="0">
    <w:nsid w:val="5FAF133D"/>
    <w:multiLevelType w:val="hybridMultilevel"/>
    <w:tmpl w:val="686442DC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8" w15:restartNumberingAfterBreak="0">
    <w:nsid w:val="63502D3C"/>
    <w:multiLevelType w:val="hybridMultilevel"/>
    <w:tmpl w:val="2682B5CA"/>
    <w:lvl w:ilvl="0" w:tplc="241A000F">
      <w:start w:val="1"/>
      <w:numFmt w:val="decimal"/>
      <w:lvlText w:val="%1."/>
      <w:lvlJc w:val="left"/>
      <w:pPr>
        <w:ind w:left="718" w:hanging="360"/>
      </w:pPr>
    </w:lvl>
    <w:lvl w:ilvl="1" w:tplc="241A0019" w:tentative="1">
      <w:start w:val="1"/>
      <w:numFmt w:val="lowerLetter"/>
      <w:lvlText w:val="%2."/>
      <w:lvlJc w:val="left"/>
      <w:pPr>
        <w:ind w:left="1438" w:hanging="360"/>
      </w:pPr>
    </w:lvl>
    <w:lvl w:ilvl="2" w:tplc="241A001B" w:tentative="1">
      <w:start w:val="1"/>
      <w:numFmt w:val="lowerRoman"/>
      <w:lvlText w:val="%3."/>
      <w:lvlJc w:val="right"/>
      <w:pPr>
        <w:ind w:left="2158" w:hanging="180"/>
      </w:pPr>
    </w:lvl>
    <w:lvl w:ilvl="3" w:tplc="241A000F" w:tentative="1">
      <w:start w:val="1"/>
      <w:numFmt w:val="decimal"/>
      <w:lvlText w:val="%4."/>
      <w:lvlJc w:val="left"/>
      <w:pPr>
        <w:ind w:left="2878" w:hanging="360"/>
      </w:pPr>
    </w:lvl>
    <w:lvl w:ilvl="4" w:tplc="241A0019" w:tentative="1">
      <w:start w:val="1"/>
      <w:numFmt w:val="lowerLetter"/>
      <w:lvlText w:val="%5."/>
      <w:lvlJc w:val="left"/>
      <w:pPr>
        <w:ind w:left="3598" w:hanging="360"/>
      </w:pPr>
    </w:lvl>
    <w:lvl w:ilvl="5" w:tplc="241A001B" w:tentative="1">
      <w:start w:val="1"/>
      <w:numFmt w:val="lowerRoman"/>
      <w:lvlText w:val="%6."/>
      <w:lvlJc w:val="right"/>
      <w:pPr>
        <w:ind w:left="4318" w:hanging="180"/>
      </w:pPr>
    </w:lvl>
    <w:lvl w:ilvl="6" w:tplc="241A000F" w:tentative="1">
      <w:start w:val="1"/>
      <w:numFmt w:val="decimal"/>
      <w:lvlText w:val="%7."/>
      <w:lvlJc w:val="left"/>
      <w:pPr>
        <w:ind w:left="5038" w:hanging="360"/>
      </w:pPr>
    </w:lvl>
    <w:lvl w:ilvl="7" w:tplc="241A0019" w:tentative="1">
      <w:start w:val="1"/>
      <w:numFmt w:val="lowerLetter"/>
      <w:lvlText w:val="%8."/>
      <w:lvlJc w:val="left"/>
      <w:pPr>
        <w:ind w:left="5758" w:hanging="360"/>
      </w:pPr>
    </w:lvl>
    <w:lvl w:ilvl="8" w:tplc="241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9" w15:restartNumberingAfterBreak="0">
    <w:nsid w:val="6A3720EF"/>
    <w:multiLevelType w:val="hybridMultilevel"/>
    <w:tmpl w:val="7020D35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46528B"/>
    <w:multiLevelType w:val="hybridMultilevel"/>
    <w:tmpl w:val="DBFCF2F6"/>
    <w:lvl w:ilvl="0" w:tplc="241A0015">
      <w:start w:val="1"/>
      <w:numFmt w:val="upperLetter"/>
      <w:lvlText w:val="%1."/>
      <w:lvlJc w:val="left"/>
      <w:pPr>
        <w:ind w:left="718" w:hanging="360"/>
      </w:pPr>
    </w:lvl>
    <w:lvl w:ilvl="1" w:tplc="241A0019" w:tentative="1">
      <w:start w:val="1"/>
      <w:numFmt w:val="lowerLetter"/>
      <w:lvlText w:val="%2."/>
      <w:lvlJc w:val="left"/>
      <w:pPr>
        <w:ind w:left="1438" w:hanging="360"/>
      </w:pPr>
    </w:lvl>
    <w:lvl w:ilvl="2" w:tplc="241A001B" w:tentative="1">
      <w:start w:val="1"/>
      <w:numFmt w:val="lowerRoman"/>
      <w:lvlText w:val="%3."/>
      <w:lvlJc w:val="right"/>
      <w:pPr>
        <w:ind w:left="2158" w:hanging="180"/>
      </w:pPr>
    </w:lvl>
    <w:lvl w:ilvl="3" w:tplc="241A000F" w:tentative="1">
      <w:start w:val="1"/>
      <w:numFmt w:val="decimal"/>
      <w:lvlText w:val="%4."/>
      <w:lvlJc w:val="left"/>
      <w:pPr>
        <w:ind w:left="2878" w:hanging="360"/>
      </w:pPr>
    </w:lvl>
    <w:lvl w:ilvl="4" w:tplc="241A0019" w:tentative="1">
      <w:start w:val="1"/>
      <w:numFmt w:val="lowerLetter"/>
      <w:lvlText w:val="%5."/>
      <w:lvlJc w:val="left"/>
      <w:pPr>
        <w:ind w:left="3598" w:hanging="360"/>
      </w:pPr>
    </w:lvl>
    <w:lvl w:ilvl="5" w:tplc="241A001B" w:tentative="1">
      <w:start w:val="1"/>
      <w:numFmt w:val="lowerRoman"/>
      <w:lvlText w:val="%6."/>
      <w:lvlJc w:val="right"/>
      <w:pPr>
        <w:ind w:left="4318" w:hanging="180"/>
      </w:pPr>
    </w:lvl>
    <w:lvl w:ilvl="6" w:tplc="241A000F" w:tentative="1">
      <w:start w:val="1"/>
      <w:numFmt w:val="decimal"/>
      <w:lvlText w:val="%7."/>
      <w:lvlJc w:val="left"/>
      <w:pPr>
        <w:ind w:left="5038" w:hanging="360"/>
      </w:pPr>
    </w:lvl>
    <w:lvl w:ilvl="7" w:tplc="241A0019" w:tentative="1">
      <w:start w:val="1"/>
      <w:numFmt w:val="lowerLetter"/>
      <w:lvlText w:val="%8."/>
      <w:lvlJc w:val="left"/>
      <w:pPr>
        <w:ind w:left="5758" w:hanging="360"/>
      </w:pPr>
    </w:lvl>
    <w:lvl w:ilvl="8" w:tplc="241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1" w15:restartNumberingAfterBreak="0">
    <w:nsid w:val="71064093"/>
    <w:multiLevelType w:val="hybridMultilevel"/>
    <w:tmpl w:val="2340C690"/>
    <w:lvl w:ilvl="0" w:tplc="241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2" w15:restartNumberingAfterBreak="0">
    <w:nsid w:val="72C00757"/>
    <w:multiLevelType w:val="hybridMultilevel"/>
    <w:tmpl w:val="CE54ED18"/>
    <w:lvl w:ilvl="0" w:tplc="241A0015">
      <w:start w:val="1"/>
      <w:numFmt w:val="upperLetter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5E3AA7"/>
    <w:multiLevelType w:val="multilevel"/>
    <w:tmpl w:val="0C321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B391CC1"/>
    <w:multiLevelType w:val="hybridMultilevel"/>
    <w:tmpl w:val="9ABA5D3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5" w15:restartNumberingAfterBreak="0">
    <w:nsid w:val="7C8F58A4"/>
    <w:multiLevelType w:val="hybridMultilevel"/>
    <w:tmpl w:val="C7CED4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EA4297"/>
    <w:multiLevelType w:val="multilevel"/>
    <w:tmpl w:val="D7849014"/>
    <w:lvl w:ilvl="0">
      <w:start w:val="1"/>
      <w:numFmt w:val="decimal"/>
      <w:pStyle w:val="Heading1"/>
      <w:lvlText w:val="[%1]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8"/>
  </w:num>
  <w:num w:numId="2">
    <w:abstractNumId w:val="9"/>
  </w:num>
  <w:num w:numId="3">
    <w:abstractNumId w:val="13"/>
  </w:num>
  <w:num w:numId="4">
    <w:abstractNumId w:val="36"/>
  </w:num>
  <w:num w:numId="5">
    <w:abstractNumId w:val="25"/>
  </w:num>
  <w:num w:numId="6">
    <w:abstractNumId w:val="33"/>
  </w:num>
  <w:num w:numId="7">
    <w:abstractNumId w:val="19"/>
  </w:num>
  <w:num w:numId="8">
    <w:abstractNumId w:val="0"/>
  </w:num>
  <w:num w:numId="9">
    <w:abstractNumId w:val="12"/>
  </w:num>
  <w:num w:numId="10">
    <w:abstractNumId w:val="22"/>
  </w:num>
  <w:num w:numId="11">
    <w:abstractNumId w:val="17"/>
  </w:num>
  <w:num w:numId="12">
    <w:abstractNumId w:val="11"/>
  </w:num>
  <w:num w:numId="13">
    <w:abstractNumId w:val="20"/>
  </w:num>
  <w:num w:numId="14">
    <w:abstractNumId w:val="4"/>
  </w:num>
  <w:num w:numId="15">
    <w:abstractNumId w:val="15"/>
  </w:num>
  <w:num w:numId="16">
    <w:abstractNumId w:val="16"/>
  </w:num>
  <w:num w:numId="17">
    <w:abstractNumId w:val="34"/>
  </w:num>
  <w:num w:numId="18">
    <w:abstractNumId w:val="23"/>
  </w:num>
  <w:num w:numId="19">
    <w:abstractNumId w:val="26"/>
  </w:num>
  <w:num w:numId="20">
    <w:abstractNumId w:val="35"/>
  </w:num>
  <w:num w:numId="21">
    <w:abstractNumId w:val="2"/>
  </w:num>
  <w:num w:numId="22">
    <w:abstractNumId w:val="24"/>
  </w:num>
  <w:num w:numId="23">
    <w:abstractNumId w:val="6"/>
  </w:num>
  <w:num w:numId="24">
    <w:abstractNumId w:val="5"/>
  </w:num>
  <w:num w:numId="25">
    <w:abstractNumId w:val="8"/>
  </w:num>
  <w:num w:numId="26">
    <w:abstractNumId w:val="14"/>
  </w:num>
  <w:num w:numId="27">
    <w:abstractNumId w:val="7"/>
  </w:num>
  <w:num w:numId="28">
    <w:abstractNumId w:val="27"/>
  </w:num>
  <w:num w:numId="29">
    <w:abstractNumId w:val="29"/>
  </w:num>
  <w:num w:numId="30">
    <w:abstractNumId w:val="28"/>
  </w:num>
  <w:num w:numId="31">
    <w:abstractNumId w:val="1"/>
  </w:num>
  <w:num w:numId="32">
    <w:abstractNumId w:val="3"/>
  </w:num>
  <w:num w:numId="33">
    <w:abstractNumId w:val="21"/>
  </w:num>
  <w:num w:numId="34">
    <w:abstractNumId w:val="32"/>
  </w:num>
  <w:num w:numId="35">
    <w:abstractNumId w:val="30"/>
  </w:num>
  <w:num w:numId="36">
    <w:abstractNumId w:val="10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159"/>
    <w:rsid w:val="0000047E"/>
    <w:rsid w:val="00005A12"/>
    <w:rsid w:val="000147A4"/>
    <w:rsid w:val="00030F8D"/>
    <w:rsid w:val="00035159"/>
    <w:rsid w:val="00072FBD"/>
    <w:rsid w:val="00080150"/>
    <w:rsid w:val="000847A6"/>
    <w:rsid w:val="000859A9"/>
    <w:rsid w:val="000D582D"/>
    <w:rsid w:val="000E5BD2"/>
    <w:rsid w:val="00116943"/>
    <w:rsid w:val="00144EA5"/>
    <w:rsid w:val="0015530D"/>
    <w:rsid w:val="00173F71"/>
    <w:rsid w:val="00180545"/>
    <w:rsid w:val="00182BF2"/>
    <w:rsid w:val="001972F2"/>
    <w:rsid w:val="001A494C"/>
    <w:rsid w:val="001B0A4F"/>
    <w:rsid w:val="001B3A4B"/>
    <w:rsid w:val="001F0FDF"/>
    <w:rsid w:val="001F4C71"/>
    <w:rsid w:val="00217AB7"/>
    <w:rsid w:val="00230EB1"/>
    <w:rsid w:val="00265D91"/>
    <w:rsid w:val="00276A51"/>
    <w:rsid w:val="00292501"/>
    <w:rsid w:val="00297837"/>
    <w:rsid w:val="002F7E48"/>
    <w:rsid w:val="003116E5"/>
    <w:rsid w:val="00312460"/>
    <w:rsid w:val="00315F86"/>
    <w:rsid w:val="003320BB"/>
    <w:rsid w:val="00334C2A"/>
    <w:rsid w:val="003556E5"/>
    <w:rsid w:val="003640AB"/>
    <w:rsid w:val="00364940"/>
    <w:rsid w:val="00371440"/>
    <w:rsid w:val="003740AC"/>
    <w:rsid w:val="003957C5"/>
    <w:rsid w:val="003C6B38"/>
    <w:rsid w:val="004060EB"/>
    <w:rsid w:val="00426145"/>
    <w:rsid w:val="0047053D"/>
    <w:rsid w:val="004919A7"/>
    <w:rsid w:val="004A48AC"/>
    <w:rsid w:val="004C1485"/>
    <w:rsid w:val="004C3412"/>
    <w:rsid w:val="004C5B86"/>
    <w:rsid w:val="005019AD"/>
    <w:rsid w:val="00505A54"/>
    <w:rsid w:val="00510F9A"/>
    <w:rsid w:val="00525B41"/>
    <w:rsid w:val="0054006C"/>
    <w:rsid w:val="005631C8"/>
    <w:rsid w:val="00573AE2"/>
    <w:rsid w:val="00596B1C"/>
    <w:rsid w:val="005A02F6"/>
    <w:rsid w:val="005B1CF4"/>
    <w:rsid w:val="005B3C0D"/>
    <w:rsid w:val="005C7B0D"/>
    <w:rsid w:val="005D0BBA"/>
    <w:rsid w:val="005D105F"/>
    <w:rsid w:val="005D58B7"/>
    <w:rsid w:val="005E170D"/>
    <w:rsid w:val="005F46F5"/>
    <w:rsid w:val="00603DD7"/>
    <w:rsid w:val="00621A3C"/>
    <w:rsid w:val="00623335"/>
    <w:rsid w:val="00635DFF"/>
    <w:rsid w:val="00635E18"/>
    <w:rsid w:val="00671958"/>
    <w:rsid w:val="0067741F"/>
    <w:rsid w:val="006B6B72"/>
    <w:rsid w:val="006C1A0D"/>
    <w:rsid w:val="006D44C1"/>
    <w:rsid w:val="007131D1"/>
    <w:rsid w:val="00717552"/>
    <w:rsid w:val="00740AD8"/>
    <w:rsid w:val="00751C3B"/>
    <w:rsid w:val="007B3BD1"/>
    <w:rsid w:val="007C6A62"/>
    <w:rsid w:val="007D342B"/>
    <w:rsid w:val="007E77B5"/>
    <w:rsid w:val="007F1DFC"/>
    <w:rsid w:val="007F4C4A"/>
    <w:rsid w:val="007F573A"/>
    <w:rsid w:val="007F5F51"/>
    <w:rsid w:val="008420FE"/>
    <w:rsid w:val="00844E8C"/>
    <w:rsid w:val="00856418"/>
    <w:rsid w:val="00867A7D"/>
    <w:rsid w:val="00867ADB"/>
    <w:rsid w:val="00874436"/>
    <w:rsid w:val="00890DA4"/>
    <w:rsid w:val="0089520F"/>
    <w:rsid w:val="008A04B6"/>
    <w:rsid w:val="008A4F8F"/>
    <w:rsid w:val="008C2C24"/>
    <w:rsid w:val="008C6690"/>
    <w:rsid w:val="008E345A"/>
    <w:rsid w:val="00906BC7"/>
    <w:rsid w:val="00912CEA"/>
    <w:rsid w:val="0093608D"/>
    <w:rsid w:val="00936EE3"/>
    <w:rsid w:val="009521D9"/>
    <w:rsid w:val="00967DF9"/>
    <w:rsid w:val="00971D5B"/>
    <w:rsid w:val="009850F5"/>
    <w:rsid w:val="00990AA8"/>
    <w:rsid w:val="009935DD"/>
    <w:rsid w:val="0099453F"/>
    <w:rsid w:val="009A6A24"/>
    <w:rsid w:val="009D7836"/>
    <w:rsid w:val="009E7496"/>
    <w:rsid w:val="009F3047"/>
    <w:rsid w:val="00A23570"/>
    <w:rsid w:val="00A456CC"/>
    <w:rsid w:val="00A61D60"/>
    <w:rsid w:val="00A66D54"/>
    <w:rsid w:val="00A719DF"/>
    <w:rsid w:val="00A85038"/>
    <w:rsid w:val="00A86506"/>
    <w:rsid w:val="00AB7487"/>
    <w:rsid w:val="00AB786B"/>
    <w:rsid w:val="00AC2E02"/>
    <w:rsid w:val="00AD1BBF"/>
    <w:rsid w:val="00AD5F3B"/>
    <w:rsid w:val="00B053D7"/>
    <w:rsid w:val="00B25FC0"/>
    <w:rsid w:val="00B33D7B"/>
    <w:rsid w:val="00B469C0"/>
    <w:rsid w:val="00B50BFF"/>
    <w:rsid w:val="00B56239"/>
    <w:rsid w:val="00B76829"/>
    <w:rsid w:val="00B87390"/>
    <w:rsid w:val="00B97987"/>
    <w:rsid w:val="00BB2EEA"/>
    <w:rsid w:val="00BC6AA7"/>
    <w:rsid w:val="00BC7880"/>
    <w:rsid w:val="00BE3EBC"/>
    <w:rsid w:val="00C009C5"/>
    <w:rsid w:val="00C54A35"/>
    <w:rsid w:val="00C6455E"/>
    <w:rsid w:val="00C70F7E"/>
    <w:rsid w:val="00C7539F"/>
    <w:rsid w:val="00C7651B"/>
    <w:rsid w:val="00C94BD9"/>
    <w:rsid w:val="00C96335"/>
    <w:rsid w:val="00CB0A27"/>
    <w:rsid w:val="00CB246F"/>
    <w:rsid w:val="00CC054A"/>
    <w:rsid w:val="00CC529E"/>
    <w:rsid w:val="00CD15C3"/>
    <w:rsid w:val="00CE48D4"/>
    <w:rsid w:val="00D134D1"/>
    <w:rsid w:val="00D56231"/>
    <w:rsid w:val="00D6518D"/>
    <w:rsid w:val="00D8074F"/>
    <w:rsid w:val="00D81BB8"/>
    <w:rsid w:val="00D905FE"/>
    <w:rsid w:val="00DA4359"/>
    <w:rsid w:val="00DE179A"/>
    <w:rsid w:val="00DF5041"/>
    <w:rsid w:val="00DF6864"/>
    <w:rsid w:val="00E04395"/>
    <w:rsid w:val="00E36049"/>
    <w:rsid w:val="00E527D8"/>
    <w:rsid w:val="00E545FC"/>
    <w:rsid w:val="00E6663A"/>
    <w:rsid w:val="00E7373B"/>
    <w:rsid w:val="00E819CC"/>
    <w:rsid w:val="00EA0AA2"/>
    <w:rsid w:val="00EA68E9"/>
    <w:rsid w:val="00EA6C71"/>
    <w:rsid w:val="00EB7272"/>
    <w:rsid w:val="00EC23E3"/>
    <w:rsid w:val="00ED2455"/>
    <w:rsid w:val="00EF4094"/>
    <w:rsid w:val="00F1324D"/>
    <w:rsid w:val="00F2043E"/>
    <w:rsid w:val="00F27562"/>
    <w:rsid w:val="00F5014B"/>
    <w:rsid w:val="00F809A2"/>
    <w:rsid w:val="00F82174"/>
    <w:rsid w:val="00FB720C"/>
    <w:rsid w:val="00FB7B58"/>
    <w:rsid w:val="00FC414D"/>
    <w:rsid w:val="00FD69BC"/>
    <w:rsid w:val="00FE34E7"/>
    <w:rsid w:val="00FE5C00"/>
    <w:rsid w:val="00FE6B56"/>
    <w:rsid w:val="00FF0D95"/>
    <w:rsid w:val="040AE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9B4100C"/>
  <w15:docId w15:val="{C93BBC1F-6EF4-45F1-9FEC-848786BC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sr-Cyrl-R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F3B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rsid w:val="00AD5F3B"/>
    <w:pPr>
      <w:keepNext/>
      <w:keepLines/>
      <w:numPr>
        <w:numId w:val="4"/>
      </w:numPr>
      <w:tabs>
        <w:tab w:val="left" w:pos="216"/>
      </w:tabs>
      <w:spacing w:before="160" w:after="80"/>
      <w:ind w:left="-1" w:firstLine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uiPriority w:val="99"/>
    <w:unhideWhenUsed/>
    <w:qFormat/>
    <w:rsid w:val="00AD5F3B"/>
    <w:pPr>
      <w:keepNext/>
      <w:keepLines/>
      <w:spacing w:before="120" w:after="60"/>
      <w:ind w:leftChars="0" w:left="0" w:firstLineChars="0" w:firstLine="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uiPriority w:val="99"/>
    <w:unhideWhenUsed/>
    <w:qFormat/>
    <w:rsid w:val="00AD5F3B"/>
    <w:pPr>
      <w:spacing w:line="240" w:lineRule="atLeast"/>
      <w:ind w:leftChars="0" w:left="0" w:firstLineChars="0" w:firstLine="0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D5F3B"/>
    <w:pPr>
      <w:numPr>
        <w:ilvl w:val="3"/>
        <w:numId w:val="7"/>
      </w:numPr>
      <w:tabs>
        <w:tab w:val="num" w:pos="720"/>
        <w:tab w:val="left" w:pos="821"/>
      </w:tabs>
      <w:spacing w:before="40" w:after="40"/>
      <w:ind w:left="-1"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D5F3B"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D5F3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D5F3B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sid w:val="00AD5F3B"/>
    <w:rPr>
      <w:rFonts w:ascii="Times New Roman" w:eastAsia="MS Mincho" w:hAnsi="Times New Roman"/>
      <w:smallCaps/>
      <w:noProof/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uiPriority w:val="99"/>
    <w:rsid w:val="00AD5F3B"/>
    <w:rPr>
      <w:rFonts w:ascii="Times New Roman" w:eastAsia="MS Mincho" w:hAnsi="Times New Roman" w:cs="Times New Roman"/>
      <w:i/>
      <w:iCs/>
      <w:noProof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3Char">
    <w:name w:val="Heading 3 Char"/>
    <w:uiPriority w:val="99"/>
    <w:rsid w:val="00AD5F3B"/>
    <w:rPr>
      <w:rFonts w:ascii="Times New Roman" w:eastAsia="MS Mincho" w:hAnsi="Times New Roman" w:cs="Times New Roman"/>
      <w:i/>
      <w:iCs/>
      <w:noProof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4Char">
    <w:name w:val="Heading 4 Char"/>
    <w:rsid w:val="00AD5F3B"/>
    <w:rPr>
      <w:rFonts w:ascii="Times New Roman" w:eastAsia="MS Mincho" w:hAnsi="Times New Roman" w:cs="Times New Roman"/>
      <w:i/>
      <w:iCs/>
      <w:noProof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eading5Char">
    <w:name w:val="Heading 5 Char"/>
    <w:rsid w:val="00AD5F3B"/>
    <w:rPr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customStyle="1" w:styleId="Abstract">
    <w:name w:val="Abstract"/>
    <w:rsid w:val="00AD5F3B"/>
    <w:pPr>
      <w:suppressAutoHyphens/>
      <w:spacing w:after="20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b/>
      <w:bCs/>
      <w:position w:val="-1"/>
      <w:sz w:val="18"/>
      <w:szCs w:val="18"/>
      <w:lang w:eastAsia="en-US"/>
    </w:rPr>
  </w:style>
  <w:style w:type="paragraph" w:customStyle="1" w:styleId="Affiliation">
    <w:name w:val="Affiliation"/>
    <w:rsid w:val="00AD5F3B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Author">
    <w:name w:val="Author"/>
    <w:rsid w:val="00AD5F3B"/>
    <w:pPr>
      <w:suppressAutoHyphens/>
      <w:spacing w:before="360" w:after="40" w:line="1" w:lineRule="atLeast"/>
      <w:ind w:leftChars="-1" w:left="-1" w:hangingChars="1" w:hanging="1"/>
      <w:textDirection w:val="btLr"/>
      <w:textAlignment w:val="top"/>
      <w:outlineLvl w:val="0"/>
    </w:pPr>
    <w:rPr>
      <w:noProof/>
      <w:position w:val="-1"/>
      <w:sz w:val="22"/>
      <w:szCs w:val="22"/>
    </w:rPr>
  </w:style>
  <w:style w:type="paragraph" w:styleId="BodyText">
    <w:name w:val="Body Text"/>
    <w:basedOn w:val="Normal"/>
    <w:rsid w:val="00AD5F3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</w:rPr>
  </w:style>
  <w:style w:type="character" w:customStyle="1" w:styleId="BodyTextChar">
    <w:name w:val="Body Text Char"/>
    <w:rsid w:val="00AD5F3B"/>
    <w:rPr>
      <w:rFonts w:ascii="Times New Roman" w:eastAsia="MS Mincho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customStyle="1" w:styleId="bulletlist">
    <w:name w:val="bullet list"/>
    <w:basedOn w:val="BodyText"/>
    <w:rsid w:val="00AD5F3B"/>
    <w:pPr>
      <w:numPr>
        <w:numId w:val="1"/>
      </w:numPr>
      <w:ind w:left="576" w:hanging="288"/>
    </w:pPr>
  </w:style>
  <w:style w:type="paragraph" w:customStyle="1" w:styleId="equation">
    <w:name w:val="equation"/>
    <w:basedOn w:val="Normal"/>
    <w:uiPriority w:val="99"/>
    <w:rsid w:val="00AD5F3B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AD5F3B"/>
    <w:pPr>
      <w:numPr>
        <w:numId w:val="2"/>
      </w:numPr>
      <w:tabs>
        <w:tab w:val="left" w:pos="533"/>
      </w:tabs>
      <w:suppressAutoHyphens/>
      <w:spacing w:before="80" w:after="200" w:line="1" w:lineRule="atLeast"/>
      <w:ind w:leftChars="-1" w:left="0" w:hangingChars="1" w:hanging="1"/>
      <w:jc w:val="both"/>
      <w:textDirection w:val="btLr"/>
      <w:textAlignment w:val="top"/>
      <w:outlineLvl w:val="0"/>
    </w:pPr>
    <w:rPr>
      <w:noProof/>
      <w:position w:val="-1"/>
      <w:sz w:val="16"/>
      <w:szCs w:val="16"/>
    </w:rPr>
  </w:style>
  <w:style w:type="paragraph" w:customStyle="1" w:styleId="footnote">
    <w:name w:val="footnote"/>
    <w:rsid w:val="00AD5F3B"/>
    <w:pPr>
      <w:framePr w:hSpace="187" w:vSpace="187" w:wrap="notBeside" w:vAnchor="text" w:hAnchor="text" w:x="6121" w:y="577"/>
      <w:numPr>
        <w:numId w:val="3"/>
      </w:numPr>
      <w:suppressAutoHyphens/>
      <w:spacing w:after="40"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16"/>
      <w:szCs w:val="16"/>
      <w:lang w:eastAsia="en-US"/>
    </w:rPr>
  </w:style>
  <w:style w:type="paragraph" w:customStyle="1" w:styleId="keywords">
    <w:name w:val="key words"/>
    <w:rsid w:val="00AD5F3B"/>
    <w:pPr>
      <w:suppressAutoHyphens/>
      <w:spacing w:after="12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b/>
      <w:bCs/>
      <w:i/>
      <w:iCs/>
      <w:noProof/>
      <w:position w:val="-1"/>
      <w:sz w:val="18"/>
      <w:szCs w:val="18"/>
    </w:rPr>
  </w:style>
  <w:style w:type="paragraph" w:customStyle="1" w:styleId="papersubtitle">
    <w:name w:val="paper subtitle"/>
    <w:rsid w:val="00AD5F3B"/>
    <w:pPr>
      <w:suppressAutoHyphens/>
      <w:spacing w:after="120" w:line="1" w:lineRule="atLeast"/>
      <w:ind w:leftChars="-1" w:left="-1" w:hangingChars="1" w:hanging="1"/>
      <w:textDirection w:val="btLr"/>
      <w:textAlignment w:val="top"/>
      <w:outlineLvl w:val="0"/>
    </w:pPr>
    <w:rPr>
      <w:bCs/>
      <w:noProof/>
      <w:position w:val="-1"/>
      <w:sz w:val="28"/>
      <w:szCs w:val="28"/>
    </w:rPr>
  </w:style>
  <w:style w:type="paragraph" w:customStyle="1" w:styleId="papertitle">
    <w:name w:val="paper title"/>
    <w:rsid w:val="00AD5F3B"/>
    <w:pPr>
      <w:suppressAutoHyphens/>
      <w:spacing w:after="120" w:line="1" w:lineRule="atLeast"/>
      <w:ind w:leftChars="-1" w:left="-1" w:hangingChars="1" w:hanging="1"/>
      <w:textDirection w:val="btLr"/>
      <w:textAlignment w:val="top"/>
      <w:outlineLvl w:val="0"/>
    </w:pPr>
    <w:rPr>
      <w:bCs/>
      <w:noProof/>
      <w:position w:val="-1"/>
      <w:sz w:val="48"/>
      <w:szCs w:val="48"/>
    </w:rPr>
  </w:style>
  <w:style w:type="paragraph" w:customStyle="1" w:styleId="references">
    <w:name w:val="references"/>
    <w:rsid w:val="00AD5F3B"/>
    <w:pPr>
      <w:numPr>
        <w:numId w:val="8"/>
      </w:numPr>
      <w:suppressAutoHyphens/>
      <w:spacing w:after="50" w:line="180" w:lineRule="atLeast"/>
      <w:ind w:leftChars="-1" w:left="-1" w:hangingChars="1" w:hanging="1"/>
      <w:jc w:val="both"/>
      <w:textDirection w:val="btLr"/>
      <w:textAlignment w:val="top"/>
      <w:outlineLvl w:val="0"/>
    </w:pPr>
    <w:rPr>
      <w:noProof/>
      <w:position w:val="-1"/>
      <w:sz w:val="16"/>
      <w:szCs w:val="16"/>
    </w:rPr>
  </w:style>
  <w:style w:type="paragraph" w:customStyle="1" w:styleId="sponsors">
    <w:name w:val="sponsors"/>
    <w:rsid w:val="00AD5F3B"/>
    <w:pPr>
      <w:framePr w:wrap="auto" w:hAnchor="text" w:x="615" w:y="2239"/>
      <w:pBdr>
        <w:top w:val="single" w:sz="4" w:space="2" w:color="auto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16"/>
      <w:szCs w:val="16"/>
      <w:lang w:eastAsia="en-US"/>
    </w:rPr>
  </w:style>
  <w:style w:type="paragraph" w:customStyle="1" w:styleId="tablecolhead">
    <w:name w:val="table col head"/>
    <w:basedOn w:val="Normal"/>
    <w:rsid w:val="00AD5F3B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AD5F3B"/>
    <w:rPr>
      <w:i/>
      <w:iCs/>
      <w:sz w:val="15"/>
      <w:szCs w:val="15"/>
    </w:rPr>
  </w:style>
  <w:style w:type="paragraph" w:customStyle="1" w:styleId="tablecopy">
    <w:name w:val="table copy"/>
    <w:rsid w:val="00AD5F3B"/>
    <w:p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noProof/>
      <w:position w:val="-1"/>
      <w:sz w:val="16"/>
      <w:szCs w:val="16"/>
    </w:rPr>
  </w:style>
  <w:style w:type="paragraph" w:customStyle="1" w:styleId="tablefootnote">
    <w:name w:val="table footnote"/>
    <w:rsid w:val="00AD5F3B"/>
    <w:pPr>
      <w:numPr>
        <w:numId w:val="12"/>
      </w:numPr>
      <w:tabs>
        <w:tab w:val="left" w:pos="29"/>
      </w:tabs>
      <w:suppressAutoHyphens/>
      <w:spacing w:before="60" w:after="30" w:line="1" w:lineRule="atLeast"/>
      <w:ind w:leftChars="-1" w:left="360" w:hangingChars="1" w:hanging="1"/>
      <w:jc w:val="right"/>
      <w:textDirection w:val="btLr"/>
      <w:textAlignment w:val="top"/>
      <w:outlineLvl w:val="0"/>
    </w:pPr>
    <w:rPr>
      <w:rFonts w:eastAsia="MS Mincho"/>
      <w:position w:val="-1"/>
      <w:sz w:val="12"/>
      <w:szCs w:val="12"/>
      <w:lang w:eastAsia="en-US"/>
    </w:rPr>
  </w:style>
  <w:style w:type="paragraph" w:customStyle="1" w:styleId="tablehead">
    <w:name w:val="table head"/>
    <w:rsid w:val="00AD5F3B"/>
    <w:pPr>
      <w:numPr>
        <w:numId w:val="9"/>
      </w:numPr>
      <w:suppressAutoHyphens/>
      <w:spacing w:before="240" w:after="120" w:line="216" w:lineRule="auto"/>
      <w:ind w:leftChars="-1" w:left="-1" w:hangingChars="1" w:hanging="1"/>
      <w:textDirection w:val="btLr"/>
      <w:textAlignment w:val="top"/>
      <w:outlineLvl w:val="0"/>
    </w:pPr>
    <w:rPr>
      <w:smallCaps/>
      <w:noProof/>
      <w:position w:val="-1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rsid w:val="00AD5F3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D5F3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B727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272"/>
    <w:rPr>
      <w:position w:val="-1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B727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272"/>
    <w:rPr>
      <w:position w:val="-1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EB727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ListTable21">
    <w:name w:val="List Table 21"/>
    <w:basedOn w:val="TableNormal"/>
    <w:uiPriority w:val="47"/>
    <w:rsid w:val="008C669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456C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35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357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3570"/>
    <w:rPr>
      <w:position w:val="-1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5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570"/>
    <w:rPr>
      <w:b/>
      <w:bCs/>
      <w:position w:val="-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5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570"/>
    <w:rPr>
      <w:rFonts w:ascii="Segoe UI" w:hAnsi="Segoe UI" w:cs="Segoe UI"/>
      <w:position w:val="-1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3556E5"/>
    <w:pPr>
      <w:jc w:val="left"/>
    </w:pPr>
    <w:rPr>
      <w:position w:val="-1"/>
      <w:lang w:eastAsia="en-US"/>
    </w:rPr>
  </w:style>
  <w:style w:type="character" w:styleId="Hyperlink">
    <w:name w:val="Hyperlink"/>
    <w:basedOn w:val="DefaultParagraphFont"/>
    <w:uiPriority w:val="99"/>
    <w:unhideWhenUsed/>
    <w:rsid w:val="00CB246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24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46F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B0A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V6gyvlbRX5RZmNYZeECtWYgorQ==">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</go:docsCustomData>
</go:gDocsCustomXmlDataStorage>
</file>

<file path=customXml/itemProps1.xml><?xml version="1.0" encoding="utf-8"?>
<ds:datastoreItem xmlns:ds="http://schemas.openxmlformats.org/officeDocument/2006/customXml" ds:itemID="{323EB23E-2BB6-42D5-ADD0-639A820C62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4072</Words>
  <Characters>23216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cp:lastModifiedBy>Dusan Brkic</cp:lastModifiedBy>
  <cp:revision>13</cp:revision>
  <cp:lastPrinted>2021-04-09T21:41:00Z</cp:lastPrinted>
  <dcterms:created xsi:type="dcterms:W3CDTF">2021-05-04T09:27:00Z</dcterms:created>
  <dcterms:modified xsi:type="dcterms:W3CDTF">2021-05-07T08:09:00Z</dcterms:modified>
</cp:coreProperties>
</file>